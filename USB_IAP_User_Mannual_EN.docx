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53110659" w:displacedByCustomXml="next"/>
    <w:bookmarkStart w:id="1" w:name="_Toc404172334" w:displacedByCustomXml="next"/>
    <w:sdt>
      <w:sdtPr>
        <w:rPr>
          <w:rFonts w:ascii="Arial" w:eastAsiaTheme="majorEastAsia" w:hAnsi="Arial" w:cs="Arial"/>
          <w:caps/>
        </w:rPr>
        <w:id w:val="343647806"/>
        <w:docPartObj>
          <w:docPartGallery w:val="Cover Pages"/>
          <w:docPartUnique/>
        </w:docPartObj>
      </w:sdtPr>
      <w:sdtEndPr>
        <w:rPr>
          <w:rFonts w:eastAsia="宋体"/>
          <w:b/>
          <w:bCs/>
          <w:caps w:val="0"/>
          <w:lang w:val="zh-CN"/>
        </w:rPr>
      </w:sdtEndPr>
      <w:sdtContent>
        <w:p w14:paraId="0CB008EC" w14:textId="02D4F027" w:rsidR="00A32F1E" w:rsidRPr="007D251A" w:rsidRDefault="00A32F1E" w:rsidP="00A32F1E">
          <w:pPr>
            <w:rPr>
              <w:rFonts w:ascii="Arial" w:hAnsi="Arial" w:cs="Arial"/>
            </w:rPr>
          </w:pPr>
        </w:p>
        <w:p w14:paraId="0CB008ED" w14:textId="77777777" w:rsidR="00A32F1E" w:rsidRPr="007D251A" w:rsidRDefault="00A32F1E" w:rsidP="00A32F1E">
          <w:pPr>
            <w:rPr>
              <w:rFonts w:ascii="Arial" w:hAnsi="Arial" w:cs="Arial"/>
            </w:rPr>
          </w:pPr>
        </w:p>
        <w:p w14:paraId="4FFE81FF" w14:textId="77777777" w:rsidR="001B553A" w:rsidRPr="007D251A" w:rsidRDefault="001B553A" w:rsidP="00A32F1E">
          <w:pPr>
            <w:rPr>
              <w:rFonts w:ascii="Arial" w:hAnsi="Arial" w:cs="Arial"/>
            </w:rPr>
          </w:pPr>
        </w:p>
        <w:p w14:paraId="0CB008EE" w14:textId="77777777" w:rsidR="00A32F1E" w:rsidRPr="007D251A" w:rsidRDefault="00A32F1E" w:rsidP="00A32F1E">
          <w:pPr>
            <w:rPr>
              <w:rFonts w:ascii="Arial" w:hAnsi="Arial" w:cs="Arial"/>
            </w:rPr>
          </w:pPr>
        </w:p>
        <w:p w14:paraId="0CB008EF" w14:textId="77777777" w:rsidR="00A32F1E" w:rsidRPr="007D251A" w:rsidRDefault="00A32F1E" w:rsidP="00A32F1E">
          <w:pPr>
            <w:rPr>
              <w:rFonts w:ascii="Arial" w:hAnsi="Arial" w:cs="Arial"/>
            </w:rPr>
          </w:pPr>
        </w:p>
        <w:p w14:paraId="0CB008F0" w14:textId="77777777" w:rsidR="00A32F1E" w:rsidRPr="007D251A" w:rsidRDefault="00A32F1E" w:rsidP="00A32F1E">
          <w:pPr>
            <w:rPr>
              <w:rFonts w:ascii="Arial" w:hAnsi="Arial" w:cs="Arial"/>
            </w:rPr>
          </w:pPr>
        </w:p>
        <w:p w14:paraId="0CB008F1" w14:textId="77777777" w:rsidR="00A32F1E" w:rsidRPr="007D251A" w:rsidRDefault="00A32F1E" w:rsidP="00A32F1E">
          <w:pPr>
            <w:rPr>
              <w:rFonts w:ascii="Arial" w:hAnsi="Arial" w:cs="Arial"/>
            </w:rPr>
          </w:pPr>
        </w:p>
        <w:p w14:paraId="0CB008F2" w14:textId="77777777" w:rsidR="00A32F1E" w:rsidRPr="007D251A" w:rsidRDefault="00A32F1E" w:rsidP="00A32F1E">
          <w:pPr>
            <w:rPr>
              <w:rFonts w:ascii="Arial" w:hAnsi="Arial" w:cs="Arial"/>
            </w:rPr>
          </w:pPr>
        </w:p>
        <w:p w14:paraId="0CB008F3" w14:textId="77777777" w:rsidR="00A32F1E" w:rsidRPr="007D251A" w:rsidRDefault="00A32F1E" w:rsidP="00A32F1E">
          <w:pPr>
            <w:rPr>
              <w:rFonts w:ascii="Arial" w:hAnsi="Arial" w:cs="Arial"/>
            </w:rPr>
          </w:pPr>
        </w:p>
        <w:p w14:paraId="0CB008F4" w14:textId="77777777" w:rsidR="00A32F1E" w:rsidRPr="007D251A" w:rsidRDefault="00A32F1E" w:rsidP="00A32F1E">
          <w:pPr>
            <w:jc w:val="center"/>
            <w:rPr>
              <w:rFonts w:ascii="Arial" w:hAnsi="Arial" w:cs="Arial"/>
              <w:b/>
              <w:sz w:val="44"/>
              <w:szCs w:val="44"/>
            </w:rPr>
          </w:pPr>
          <w:r w:rsidRPr="007D251A">
            <w:rPr>
              <w:rFonts w:ascii="Arial" w:hAnsi="Arial" w:cs="Arial"/>
              <w:b/>
              <w:sz w:val="44"/>
              <w:szCs w:val="44"/>
            </w:rPr>
            <w:t>GigaDevice Semiconductor Inc.</w:t>
          </w:r>
        </w:p>
        <w:p w14:paraId="0CB008F5" w14:textId="77777777" w:rsidR="00A32F1E" w:rsidRPr="007D251A" w:rsidRDefault="00A32F1E" w:rsidP="00A32F1E">
          <w:pPr>
            <w:jc w:val="center"/>
            <w:rPr>
              <w:rFonts w:ascii="Arial" w:hAnsi="Arial" w:cs="Arial"/>
              <w:sz w:val="44"/>
              <w:szCs w:val="44"/>
            </w:rPr>
          </w:pPr>
        </w:p>
        <w:p w14:paraId="0CB008F6" w14:textId="410ABD7D" w:rsidR="00A32F1E" w:rsidRPr="007D251A" w:rsidRDefault="00A32F1E" w:rsidP="00A32F1E">
          <w:pPr>
            <w:jc w:val="center"/>
            <w:rPr>
              <w:rFonts w:ascii="Arial" w:hAnsi="Arial" w:cs="Arial"/>
              <w:b/>
              <w:sz w:val="44"/>
              <w:szCs w:val="44"/>
            </w:rPr>
          </w:pPr>
          <w:r w:rsidRPr="007D251A">
            <w:rPr>
              <w:rFonts w:ascii="Arial" w:hAnsi="Arial" w:cs="Arial"/>
              <w:b/>
              <w:sz w:val="44"/>
              <w:szCs w:val="44"/>
            </w:rPr>
            <w:t>GD32F</w:t>
          </w:r>
          <w:r w:rsidR="00BD3786" w:rsidRPr="007D251A">
            <w:rPr>
              <w:rFonts w:ascii="Arial" w:hAnsi="Arial" w:cs="Arial"/>
              <w:b/>
              <w:sz w:val="44"/>
              <w:szCs w:val="44"/>
            </w:rPr>
            <w:t>xxx</w:t>
          </w:r>
        </w:p>
        <w:p w14:paraId="0CB008F7" w14:textId="77777777" w:rsidR="00A32F1E" w:rsidRPr="007D251A" w:rsidRDefault="00A32F1E" w:rsidP="00A32F1E">
          <w:pPr>
            <w:jc w:val="center"/>
            <w:rPr>
              <w:rFonts w:ascii="Arial" w:hAnsi="Arial" w:cs="Arial"/>
              <w:sz w:val="44"/>
              <w:szCs w:val="44"/>
            </w:rPr>
          </w:pPr>
          <w:r w:rsidRPr="007D251A">
            <w:rPr>
              <w:rFonts w:ascii="Arial" w:hAnsi="Arial" w:cs="Arial"/>
              <w:b/>
              <w:sz w:val="44"/>
              <w:szCs w:val="44"/>
            </w:rPr>
            <w:t>ARM</w:t>
          </w:r>
          <w:r w:rsidRPr="007D251A">
            <w:rPr>
              <w:rFonts w:ascii="Arial" w:hAnsi="Arial" w:cs="Arial"/>
              <w:b/>
              <w:kern w:val="0"/>
              <w:sz w:val="44"/>
              <w:szCs w:val="44"/>
              <w:vertAlign w:val="superscript"/>
            </w:rPr>
            <w:t>®</w:t>
          </w:r>
          <w:r w:rsidRPr="007D251A">
            <w:rPr>
              <w:rFonts w:ascii="Arial" w:hAnsi="Arial" w:cs="Arial"/>
              <w:b/>
              <w:sz w:val="44"/>
              <w:szCs w:val="44"/>
            </w:rPr>
            <w:t xml:space="preserve"> Cortex</w:t>
          </w:r>
          <w:r w:rsidRPr="007D251A">
            <w:rPr>
              <w:rFonts w:ascii="Arial" w:hAnsi="Arial" w:cs="Arial"/>
              <w:b/>
              <w:sz w:val="44"/>
              <w:szCs w:val="44"/>
              <w:vertAlign w:val="superscript"/>
            </w:rPr>
            <w:t>™</w:t>
          </w:r>
          <w:r w:rsidRPr="007D251A">
            <w:rPr>
              <w:rFonts w:ascii="Arial" w:hAnsi="Arial" w:cs="Arial"/>
              <w:b/>
              <w:sz w:val="44"/>
              <w:szCs w:val="44"/>
            </w:rPr>
            <w:t>-M3 32-bit MCU</w:t>
          </w:r>
        </w:p>
        <w:p w14:paraId="0CB008F8" w14:textId="77777777" w:rsidR="00A32F1E" w:rsidRPr="007D251A" w:rsidRDefault="00A32F1E" w:rsidP="00580966">
          <w:pPr>
            <w:jc w:val="center"/>
            <w:rPr>
              <w:rFonts w:ascii="Arial" w:hAnsi="Arial" w:cs="Arial"/>
              <w:sz w:val="44"/>
              <w:szCs w:val="44"/>
            </w:rPr>
          </w:pPr>
        </w:p>
        <w:p w14:paraId="0CB008F9" w14:textId="77777777" w:rsidR="00A32F1E" w:rsidRPr="007D251A" w:rsidRDefault="00A32F1E" w:rsidP="00580966">
          <w:pPr>
            <w:jc w:val="center"/>
            <w:rPr>
              <w:rFonts w:ascii="Arial" w:hAnsi="Arial" w:cs="Arial"/>
              <w:sz w:val="44"/>
              <w:szCs w:val="44"/>
            </w:rPr>
          </w:pPr>
        </w:p>
        <w:p w14:paraId="0CB008FA" w14:textId="77777777" w:rsidR="00A32F1E" w:rsidRPr="007D251A" w:rsidRDefault="00A32F1E" w:rsidP="00580966">
          <w:pPr>
            <w:jc w:val="center"/>
            <w:rPr>
              <w:rFonts w:ascii="Arial" w:hAnsi="Arial" w:cs="Arial"/>
              <w:sz w:val="44"/>
              <w:szCs w:val="44"/>
            </w:rPr>
          </w:pPr>
        </w:p>
        <w:p w14:paraId="0CB008FB" w14:textId="77777777" w:rsidR="00A32F1E" w:rsidRPr="007D251A" w:rsidRDefault="00A32F1E" w:rsidP="00580966">
          <w:pPr>
            <w:jc w:val="center"/>
            <w:rPr>
              <w:rFonts w:ascii="Arial" w:hAnsi="Arial" w:cs="Arial"/>
              <w:sz w:val="44"/>
              <w:szCs w:val="44"/>
            </w:rPr>
          </w:pPr>
        </w:p>
        <w:p w14:paraId="0CB008FC" w14:textId="77777777" w:rsidR="00A32F1E" w:rsidRPr="007D251A" w:rsidRDefault="00A32F1E" w:rsidP="00580966">
          <w:pPr>
            <w:jc w:val="center"/>
            <w:rPr>
              <w:rFonts w:ascii="Arial" w:hAnsi="Arial" w:cs="Arial"/>
              <w:sz w:val="44"/>
              <w:szCs w:val="44"/>
            </w:rPr>
          </w:pPr>
        </w:p>
        <w:p w14:paraId="0CB008FD" w14:textId="77777777" w:rsidR="00A32F1E" w:rsidRPr="007D251A" w:rsidRDefault="00A32F1E" w:rsidP="00580966">
          <w:pPr>
            <w:jc w:val="center"/>
            <w:rPr>
              <w:rFonts w:ascii="Arial" w:hAnsi="Arial" w:cs="Arial"/>
              <w:sz w:val="44"/>
              <w:szCs w:val="44"/>
            </w:rPr>
          </w:pPr>
        </w:p>
        <w:p w14:paraId="0CB008FE" w14:textId="63E281AF" w:rsidR="00A32F1E" w:rsidRPr="007D251A" w:rsidRDefault="00BD3786" w:rsidP="00A32F1E">
          <w:pPr>
            <w:jc w:val="center"/>
            <w:rPr>
              <w:rFonts w:ascii="Arial" w:hAnsi="Arial" w:cs="Arial"/>
              <w:b/>
              <w:sz w:val="44"/>
              <w:szCs w:val="44"/>
            </w:rPr>
          </w:pPr>
          <w:r w:rsidRPr="007D251A">
            <w:rPr>
              <w:rFonts w:ascii="Arial" w:hAnsi="Arial" w:cs="Arial"/>
              <w:b/>
              <w:sz w:val="44"/>
              <w:szCs w:val="44"/>
            </w:rPr>
            <w:t xml:space="preserve">USB </w:t>
          </w:r>
          <w:r w:rsidR="0097243B" w:rsidRPr="007D251A">
            <w:rPr>
              <w:rFonts w:ascii="Arial" w:hAnsi="Arial" w:cs="Arial"/>
              <w:b/>
              <w:sz w:val="44"/>
              <w:szCs w:val="44"/>
            </w:rPr>
            <w:t>IAP User Mannual</w:t>
          </w:r>
        </w:p>
        <w:p w14:paraId="64D158D8" w14:textId="71FE5B49" w:rsidR="00031260" w:rsidRPr="007D251A" w:rsidRDefault="00031260" w:rsidP="00031260">
          <w:pPr>
            <w:jc w:val="center"/>
            <w:rPr>
              <w:rFonts w:ascii="Arial" w:hAnsi="Arial" w:cs="Arial"/>
              <w:sz w:val="28"/>
              <w:szCs w:val="28"/>
            </w:rPr>
          </w:pPr>
        </w:p>
        <w:p w14:paraId="0CB008FF" w14:textId="2335D96A" w:rsidR="00A32F1E" w:rsidRPr="007D251A" w:rsidRDefault="00197B92" w:rsidP="00031260">
          <w:pPr>
            <w:jc w:val="center"/>
            <w:rPr>
              <w:rFonts w:ascii="Arial" w:hAnsi="Arial" w:cs="Arial"/>
              <w:sz w:val="28"/>
              <w:szCs w:val="28"/>
            </w:rPr>
          </w:pPr>
          <w:r w:rsidRPr="007D251A">
            <w:rPr>
              <w:rFonts w:ascii="Arial" w:hAnsi="Arial" w:cs="Arial"/>
              <w:sz w:val="28"/>
              <w:szCs w:val="28"/>
            </w:rPr>
            <w:t>(</w:t>
          </w:r>
          <w:r w:rsidR="0097243B" w:rsidRPr="007D251A">
            <w:rPr>
              <w:rFonts w:ascii="Arial" w:hAnsi="Arial" w:cs="Arial"/>
              <w:sz w:val="28"/>
              <w:szCs w:val="28"/>
            </w:rPr>
            <w:t>Jan</w:t>
          </w:r>
          <w:r w:rsidR="00031260" w:rsidRPr="007D251A">
            <w:rPr>
              <w:rFonts w:ascii="Arial" w:hAnsi="Arial" w:cs="Arial"/>
              <w:sz w:val="28"/>
              <w:szCs w:val="28"/>
            </w:rPr>
            <w:t>. 201</w:t>
          </w:r>
          <w:r w:rsidR="0097243B" w:rsidRPr="007D251A">
            <w:rPr>
              <w:rFonts w:ascii="Arial" w:hAnsi="Arial" w:cs="Arial"/>
              <w:sz w:val="28"/>
              <w:szCs w:val="28"/>
            </w:rPr>
            <w:t>9</w:t>
          </w:r>
          <w:r w:rsidR="00031260" w:rsidRPr="007D251A">
            <w:rPr>
              <w:rFonts w:ascii="Arial" w:hAnsi="Arial" w:cs="Arial"/>
              <w:sz w:val="28"/>
              <w:szCs w:val="28"/>
            </w:rPr>
            <w:t>)</w:t>
          </w:r>
        </w:p>
        <w:p w14:paraId="0CB00900" w14:textId="77777777" w:rsidR="00A32F1E" w:rsidRPr="007D251A" w:rsidRDefault="00A32F1E" w:rsidP="00A32F1E">
          <w:pPr>
            <w:rPr>
              <w:rFonts w:ascii="Arial" w:hAnsi="Arial" w:cs="Arial"/>
            </w:rPr>
          </w:pPr>
        </w:p>
        <w:p w14:paraId="0CB00901" w14:textId="77777777" w:rsidR="00A32F1E" w:rsidRPr="007D251A" w:rsidRDefault="00A32F1E" w:rsidP="00A32F1E">
          <w:pPr>
            <w:rPr>
              <w:rFonts w:ascii="Arial" w:hAnsi="Arial" w:cs="Arial"/>
            </w:rPr>
          </w:pPr>
        </w:p>
        <w:p w14:paraId="0CB00902" w14:textId="77777777" w:rsidR="00A32F1E" w:rsidRPr="007D251A" w:rsidRDefault="00A32F1E" w:rsidP="00A32F1E">
          <w:pPr>
            <w:rPr>
              <w:rFonts w:ascii="Arial" w:hAnsi="Arial" w:cs="Arial"/>
            </w:rPr>
          </w:pPr>
        </w:p>
        <w:p w14:paraId="0CB00903" w14:textId="77777777" w:rsidR="00A32F1E" w:rsidRPr="007D251A" w:rsidRDefault="00A32F1E" w:rsidP="00A32F1E">
          <w:pPr>
            <w:rPr>
              <w:rFonts w:ascii="Arial" w:hAnsi="Arial" w:cs="Arial"/>
            </w:rPr>
          </w:pPr>
        </w:p>
        <w:p w14:paraId="0CB00904" w14:textId="77777777" w:rsidR="00A32F1E" w:rsidRPr="007D251A" w:rsidRDefault="00A32F1E" w:rsidP="00A32F1E">
          <w:pPr>
            <w:rPr>
              <w:rFonts w:ascii="Arial" w:hAnsi="Arial" w:cs="Arial"/>
            </w:rPr>
          </w:pPr>
        </w:p>
        <w:p w14:paraId="0CB00905" w14:textId="77777777" w:rsidR="00A32F1E" w:rsidRPr="007D251A" w:rsidRDefault="00A32F1E" w:rsidP="00A32F1E">
          <w:pPr>
            <w:rPr>
              <w:rFonts w:ascii="Arial" w:hAnsi="Arial" w:cs="Arial"/>
            </w:rPr>
          </w:pPr>
        </w:p>
        <w:p w14:paraId="0CB00906" w14:textId="77777777" w:rsidR="00A32F1E" w:rsidRPr="007D251A" w:rsidRDefault="00A32F1E" w:rsidP="00A32F1E">
          <w:pPr>
            <w:rPr>
              <w:rFonts w:ascii="Arial" w:hAnsi="Arial" w:cs="Arial"/>
            </w:rPr>
          </w:pPr>
        </w:p>
        <w:p w14:paraId="0CB00907" w14:textId="77777777" w:rsidR="00A32F1E" w:rsidRPr="007D251A" w:rsidRDefault="00A32F1E">
          <w:pPr>
            <w:rPr>
              <w:rFonts w:ascii="Arial" w:hAnsi="Arial" w:cs="Arial"/>
            </w:rPr>
          </w:pPr>
        </w:p>
        <w:p w14:paraId="0CB00908" w14:textId="77777777" w:rsidR="00A32F1E" w:rsidRPr="007D251A" w:rsidRDefault="00A32F1E">
          <w:pPr>
            <w:widowControl/>
            <w:jc w:val="left"/>
            <w:rPr>
              <w:rFonts w:ascii="Arial" w:hAnsi="Arial" w:cs="Arial"/>
              <w:lang w:val="zh-CN"/>
            </w:rPr>
          </w:pPr>
          <w:r w:rsidRPr="007D251A">
            <w:rPr>
              <w:rFonts w:ascii="Arial" w:hAnsi="Arial" w:cs="Arial"/>
              <w:b/>
              <w:bCs/>
            </w:rPr>
            <w:br w:type="page"/>
          </w:r>
        </w:p>
      </w:sdtContent>
    </w:sdt>
    <w:bookmarkStart w:id="2" w:name="_Toc874494" w:displacedByCustomXml="next"/>
    <w:bookmarkStart w:id="3" w:name="_Toc449032665" w:displacedByCustomXml="next"/>
    <w:bookmarkStart w:id="4" w:name="_Toc449087439" w:displacedByCustomXml="next"/>
    <w:bookmarkStart w:id="5" w:name="_Toc449086889" w:displacedByCustomXml="next"/>
    <w:sdt>
      <w:sdtPr>
        <w:rPr>
          <w:rFonts w:ascii="Arial" w:hAnsi="Arial" w:cs="Arial"/>
          <w:b w:val="0"/>
          <w:bCs w:val="0"/>
          <w:kern w:val="2"/>
          <w:sz w:val="21"/>
          <w:szCs w:val="22"/>
          <w:lang w:val="zh-CN"/>
        </w:rPr>
        <w:id w:val="9078011"/>
        <w:docPartObj>
          <w:docPartGallery w:val="Table of Contents"/>
          <w:docPartUnique/>
        </w:docPartObj>
      </w:sdtPr>
      <w:sdtEndPr>
        <w:rPr>
          <w:lang w:val="en-US"/>
        </w:rPr>
      </w:sdtEndPr>
      <w:sdtContent>
        <w:bookmarkStart w:id="6" w:name="_Toc426551531" w:displacedByCustomXml="prev"/>
        <w:p w14:paraId="0CB00909" w14:textId="77777777" w:rsidR="00707F84" w:rsidRPr="007D251A" w:rsidRDefault="00707F84" w:rsidP="006D23AD">
          <w:pPr>
            <w:pStyle w:val="10"/>
            <w:jc w:val="center"/>
            <w:rPr>
              <w:rFonts w:ascii="Arial" w:hAnsi="Arial" w:cs="Arial"/>
            </w:rPr>
          </w:pPr>
          <w:r w:rsidRPr="007D251A">
            <w:rPr>
              <w:rFonts w:ascii="Arial" w:hAnsi="Arial" w:cs="Arial"/>
            </w:rPr>
            <w:t>Table of Contents</w:t>
          </w:r>
          <w:bookmarkEnd w:id="5"/>
          <w:bookmarkEnd w:id="4"/>
          <w:bookmarkEnd w:id="3"/>
          <w:bookmarkEnd w:id="2"/>
          <w:bookmarkEnd w:id="6"/>
        </w:p>
        <w:p w14:paraId="0465E7C7" w14:textId="77777777" w:rsidR="00ED39DD" w:rsidRPr="007D251A" w:rsidRDefault="00D73421">
          <w:pPr>
            <w:pStyle w:val="12"/>
            <w:rPr>
              <w:rFonts w:eastAsiaTheme="minorEastAsia"/>
              <w:b w:val="0"/>
              <w:bCs w:val="0"/>
              <w:iCs w:val="0"/>
              <w:sz w:val="21"/>
              <w:szCs w:val="22"/>
            </w:rPr>
          </w:pPr>
          <w:r w:rsidRPr="007D251A">
            <w:rPr>
              <w:b w:val="0"/>
              <w:bCs w:val="0"/>
              <w:iCs w:val="0"/>
              <w:sz w:val="20"/>
              <w:szCs w:val="20"/>
            </w:rPr>
            <w:fldChar w:fldCharType="begin"/>
          </w:r>
          <w:r w:rsidR="00707F84" w:rsidRPr="007D251A">
            <w:rPr>
              <w:b w:val="0"/>
              <w:bCs w:val="0"/>
              <w:iCs w:val="0"/>
              <w:sz w:val="20"/>
              <w:szCs w:val="20"/>
            </w:rPr>
            <w:instrText xml:space="preserve"> TOC \o "1-3" \h \z \u </w:instrText>
          </w:r>
          <w:r w:rsidRPr="007D251A">
            <w:rPr>
              <w:b w:val="0"/>
              <w:bCs w:val="0"/>
              <w:iCs w:val="0"/>
              <w:sz w:val="20"/>
              <w:szCs w:val="20"/>
            </w:rPr>
            <w:fldChar w:fldCharType="separate"/>
          </w:r>
          <w:hyperlink w:anchor="_Toc874494" w:history="1">
            <w:r w:rsidR="00ED39DD" w:rsidRPr="007D251A">
              <w:rPr>
                <w:rStyle w:val="aa"/>
              </w:rPr>
              <w:t>Table of Contents</w:t>
            </w:r>
            <w:r w:rsidR="00ED39DD" w:rsidRPr="007D251A">
              <w:rPr>
                <w:webHidden/>
              </w:rPr>
              <w:tab/>
            </w:r>
            <w:r w:rsidR="00ED39DD" w:rsidRPr="007D251A">
              <w:rPr>
                <w:webHidden/>
              </w:rPr>
              <w:fldChar w:fldCharType="begin"/>
            </w:r>
            <w:r w:rsidR="00ED39DD" w:rsidRPr="007D251A">
              <w:rPr>
                <w:webHidden/>
              </w:rPr>
              <w:instrText xml:space="preserve"> PAGEREF _Toc874494 \h </w:instrText>
            </w:r>
            <w:r w:rsidR="00ED39DD" w:rsidRPr="007D251A">
              <w:rPr>
                <w:webHidden/>
              </w:rPr>
            </w:r>
            <w:r w:rsidR="00ED39DD" w:rsidRPr="007D251A">
              <w:rPr>
                <w:webHidden/>
              </w:rPr>
              <w:fldChar w:fldCharType="separate"/>
            </w:r>
            <w:r w:rsidR="00ED39DD" w:rsidRPr="007D251A">
              <w:rPr>
                <w:webHidden/>
              </w:rPr>
              <w:t>2</w:t>
            </w:r>
            <w:r w:rsidR="00ED39DD" w:rsidRPr="007D251A">
              <w:rPr>
                <w:webHidden/>
              </w:rPr>
              <w:fldChar w:fldCharType="end"/>
            </w:r>
          </w:hyperlink>
        </w:p>
        <w:p w14:paraId="547963CE" w14:textId="77777777" w:rsidR="00ED39DD" w:rsidRPr="007D251A" w:rsidRDefault="00150387">
          <w:pPr>
            <w:pStyle w:val="12"/>
            <w:tabs>
              <w:tab w:val="left" w:pos="420"/>
            </w:tabs>
            <w:rPr>
              <w:rFonts w:eastAsiaTheme="minorEastAsia"/>
              <w:b w:val="0"/>
              <w:bCs w:val="0"/>
              <w:iCs w:val="0"/>
              <w:sz w:val="21"/>
              <w:szCs w:val="22"/>
            </w:rPr>
          </w:pPr>
          <w:hyperlink w:anchor="_Toc874495" w:history="1">
            <w:r w:rsidR="00ED39DD" w:rsidRPr="007D251A">
              <w:rPr>
                <w:rStyle w:val="aa"/>
              </w:rPr>
              <w:t>1.</w:t>
            </w:r>
            <w:r w:rsidR="00ED39DD" w:rsidRPr="007D251A">
              <w:rPr>
                <w:rFonts w:eastAsiaTheme="minorEastAsia"/>
                <w:b w:val="0"/>
                <w:bCs w:val="0"/>
                <w:iCs w:val="0"/>
                <w:sz w:val="21"/>
                <w:szCs w:val="22"/>
              </w:rPr>
              <w:tab/>
            </w:r>
            <w:r w:rsidR="00ED39DD" w:rsidRPr="007D251A">
              <w:rPr>
                <w:rStyle w:val="aa"/>
              </w:rPr>
              <w:t>Introduction</w:t>
            </w:r>
            <w:r w:rsidR="00ED39DD" w:rsidRPr="007D251A">
              <w:rPr>
                <w:webHidden/>
              </w:rPr>
              <w:tab/>
            </w:r>
            <w:r w:rsidR="00ED39DD" w:rsidRPr="007D251A">
              <w:rPr>
                <w:webHidden/>
              </w:rPr>
              <w:fldChar w:fldCharType="begin"/>
            </w:r>
            <w:r w:rsidR="00ED39DD" w:rsidRPr="007D251A">
              <w:rPr>
                <w:webHidden/>
              </w:rPr>
              <w:instrText xml:space="preserve"> PAGEREF _Toc874495 \h </w:instrText>
            </w:r>
            <w:r w:rsidR="00ED39DD" w:rsidRPr="007D251A">
              <w:rPr>
                <w:webHidden/>
              </w:rPr>
            </w:r>
            <w:r w:rsidR="00ED39DD" w:rsidRPr="007D251A">
              <w:rPr>
                <w:webHidden/>
              </w:rPr>
              <w:fldChar w:fldCharType="separate"/>
            </w:r>
            <w:r w:rsidR="00ED39DD" w:rsidRPr="007D251A">
              <w:rPr>
                <w:webHidden/>
              </w:rPr>
              <w:t>3</w:t>
            </w:r>
            <w:r w:rsidR="00ED39DD" w:rsidRPr="007D251A">
              <w:rPr>
                <w:webHidden/>
              </w:rPr>
              <w:fldChar w:fldCharType="end"/>
            </w:r>
          </w:hyperlink>
        </w:p>
        <w:p w14:paraId="4FF6BD9C" w14:textId="77777777" w:rsidR="00ED39DD" w:rsidRPr="007D251A" w:rsidRDefault="00150387">
          <w:pPr>
            <w:pStyle w:val="12"/>
            <w:tabs>
              <w:tab w:val="left" w:pos="420"/>
            </w:tabs>
            <w:rPr>
              <w:rFonts w:eastAsiaTheme="minorEastAsia"/>
              <w:b w:val="0"/>
              <w:bCs w:val="0"/>
              <w:iCs w:val="0"/>
              <w:sz w:val="21"/>
              <w:szCs w:val="22"/>
            </w:rPr>
          </w:pPr>
          <w:hyperlink w:anchor="_Toc874496" w:history="1">
            <w:r w:rsidR="00ED39DD" w:rsidRPr="007D251A">
              <w:rPr>
                <w:rStyle w:val="aa"/>
              </w:rPr>
              <w:t>2.</w:t>
            </w:r>
            <w:r w:rsidR="00ED39DD" w:rsidRPr="007D251A">
              <w:rPr>
                <w:rFonts w:eastAsiaTheme="minorEastAsia"/>
                <w:b w:val="0"/>
                <w:bCs w:val="0"/>
                <w:iCs w:val="0"/>
                <w:sz w:val="21"/>
                <w:szCs w:val="22"/>
              </w:rPr>
              <w:tab/>
            </w:r>
            <w:r w:rsidR="00ED39DD" w:rsidRPr="007D251A">
              <w:rPr>
                <w:rStyle w:val="aa"/>
              </w:rPr>
              <w:t>USB IAP Firmware Library File Structure</w:t>
            </w:r>
            <w:r w:rsidR="00ED39DD" w:rsidRPr="007D251A">
              <w:rPr>
                <w:webHidden/>
              </w:rPr>
              <w:tab/>
            </w:r>
            <w:r w:rsidR="00ED39DD" w:rsidRPr="007D251A">
              <w:rPr>
                <w:webHidden/>
              </w:rPr>
              <w:fldChar w:fldCharType="begin"/>
            </w:r>
            <w:r w:rsidR="00ED39DD" w:rsidRPr="007D251A">
              <w:rPr>
                <w:webHidden/>
              </w:rPr>
              <w:instrText xml:space="preserve"> PAGEREF _Toc874496 \h </w:instrText>
            </w:r>
            <w:r w:rsidR="00ED39DD" w:rsidRPr="007D251A">
              <w:rPr>
                <w:webHidden/>
              </w:rPr>
            </w:r>
            <w:r w:rsidR="00ED39DD" w:rsidRPr="007D251A">
              <w:rPr>
                <w:webHidden/>
              </w:rPr>
              <w:fldChar w:fldCharType="separate"/>
            </w:r>
            <w:r w:rsidR="00ED39DD" w:rsidRPr="007D251A">
              <w:rPr>
                <w:webHidden/>
              </w:rPr>
              <w:t>3</w:t>
            </w:r>
            <w:r w:rsidR="00ED39DD" w:rsidRPr="007D251A">
              <w:rPr>
                <w:webHidden/>
              </w:rPr>
              <w:fldChar w:fldCharType="end"/>
            </w:r>
          </w:hyperlink>
        </w:p>
        <w:p w14:paraId="47D4F977" w14:textId="77777777" w:rsidR="00ED39DD" w:rsidRPr="007D251A" w:rsidRDefault="00150387">
          <w:pPr>
            <w:pStyle w:val="12"/>
            <w:tabs>
              <w:tab w:val="left" w:pos="420"/>
            </w:tabs>
            <w:rPr>
              <w:rFonts w:eastAsiaTheme="minorEastAsia"/>
              <w:b w:val="0"/>
              <w:bCs w:val="0"/>
              <w:iCs w:val="0"/>
              <w:sz w:val="21"/>
              <w:szCs w:val="22"/>
            </w:rPr>
          </w:pPr>
          <w:hyperlink w:anchor="_Toc874497" w:history="1">
            <w:r w:rsidR="00ED39DD" w:rsidRPr="007D251A">
              <w:rPr>
                <w:rStyle w:val="aa"/>
              </w:rPr>
              <w:t>3.</w:t>
            </w:r>
            <w:r w:rsidR="00ED39DD" w:rsidRPr="007D251A">
              <w:rPr>
                <w:rFonts w:eastAsiaTheme="minorEastAsia"/>
                <w:b w:val="0"/>
                <w:bCs w:val="0"/>
                <w:iCs w:val="0"/>
                <w:sz w:val="21"/>
                <w:szCs w:val="22"/>
              </w:rPr>
              <w:tab/>
            </w:r>
            <w:r w:rsidR="00ED39DD" w:rsidRPr="007D251A">
              <w:rPr>
                <w:rStyle w:val="aa"/>
              </w:rPr>
              <w:t>IAP implementation environment</w:t>
            </w:r>
            <w:r w:rsidR="00ED39DD" w:rsidRPr="007D251A">
              <w:rPr>
                <w:webHidden/>
              </w:rPr>
              <w:tab/>
            </w:r>
            <w:r w:rsidR="00ED39DD" w:rsidRPr="007D251A">
              <w:rPr>
                <w:webHidden/>
              </w:rPr>
              <w:fldChar w:fldCharType="begin"/>
            </w:r>
            <w:r w:rsidR="00ED39DD" w:rsidRPr="007D251A">
              <w:rPr>
                <w:webHidden/>
              </w:rPr>
              <w:instrText xml:space="preserve"> PAGEREF _Toc874497 \h </w:instrText>
            </w:r>
            <w:r w:rsidR="00ED39DD" w:rsidRPr="007D251A">
              <w:rPr>
                <w:webHidden/>
              </w:rPr>
            </w:r>
            <w:r w:rsidR="00ED39DD" w:rsidRPr="007D251A">
              <w:rPr>
                <w:webHidden/>
              </w:rPr>
              <w:fldChar w:fldCharType="separate"/>
            </w:r>
            <w:r w:rsidR="00ED39DD" w:rsidRPr="007D251A">
              <w:rPr>
                <w:webHidden/>
              </w:rPr>
              <w:t>3</w:t>
            </w:r>
            <w:r w:rsidR="00ED39DD" w:rsidRPr="007D251A">
              <w:rPr>
                <w:webHidden/>
              </w:rPr>
              <w:fldChar w:fldCharType="end"/>
            </w:r>
          </w:hyperlink>
        </w:p>
        <w:p w14:paraId="5073245E" w14:textId="77777777" w:rsidR="00ED39DD" w:rsidRPr="007D251A" w:rsidRDefault="00150387">
          <w:pPr>
            <w:pStyle w:val="12"/>
            <w:tabs>
              <w:tab w:val="left" w:pos="420"/>
            </w:tabs>
            <w:rPr>
              <w:rFonts w:eastAsiaTheme="minorEastAsia"/>
              <w:b w:val="0"/>
              <w:bCs w:val="0"/>
              <w:iCs w:val="0"/>
              <w:sz w:val="21"/>
              <w:szCs w:val="22"/>
            </w:rPr>
          </w:pPr>
          <w:hyperlink w:anchor="_Toc874498" w:history="1">
            <w:r w:rsidR="00ED39DD" w:rsidRPr="007D251A">
              <w:rPr>
                <w:rStyle w:val="aa"/>
              </w:rPr>
              <w:t>4.</w:t>
            </w:r>
            <w:r w:rsidR="00ED39DD" w:rsidRPr="007D251A">
              <w:rPr>
                <w:rFonts w:eastAsiaTheme="minorEastAsia"/>
                <w:b w:val="0"/>
                <w:bCs w:val="0"/>
                <w:iCs w:val="0"/>
                <w:sz w:val="21"/>
                <w:szCs w:val="22"/>
              </w:rPr>
              <w:tab/>
            </w:r>
            <w:r w:rsidR="00ED39DD" w:rsidRPr="007D251A">
              <w:rPr>
                <w:rStyle w:val="aa"/>
              </w:rPr>
              <w:t>Introduction to IAP</w:t>
            </w:r>
            <w:r w:rsidR="00ED39DD" w:rsidRPr="007D251A">
              <w:rPr>
                <w:webHidden/>
              </w:rPr>
              <w:tab/>
            </w:r>
            <w:r w:rsidR="00ED39DD" w:rsidRPr="007D251A">
              <w:rPr>
                <w:webHidden/>
              </w:rPr>
              <w:fldChar w:fldCharType="begin"/>
            </w:r>
            <w:r w:rsidR="00ED39DD" w:rsidRPr="007D251A">
              <w:rPr>
                <w:webHidden/>
              </w:rPr>
              <w:instrText xml:space="preserve"> PAGEREF _Toc874498 \h </w:instrText>
            </w:r>
            <w:r w:rsidR="00ED39DD" w:rsidRPr="007D251A">
              <w:rPr>
                <w:webHidden/>
              </w:rPr>
            </w:r>
            <w:r w:rsidR="00ED39DD" w:rsidRPr="007D251A">
              <w:rPr>
                <w:webHidden/>
              </w:rPr>
              <w:fldChar w:fldCharType="separate"/>
            </w:r>
            <w:r w:rsidR="00ED39DD" w:rsidRPr="007D251A">
              <w:rPr>
                <w:webHidden/>
              </w:rPr>
              <w:t>4</w:t>
            </w:r>
            <w:r w:rsidR="00ED39DD" w:rsidRPr="007D251A">
              <w:rPr>
                <w:webHidden/>
              </w:rPr>
              <w:fldChar w:fldCharType="end"/>
            </w:r>
          </w:hyperlink>
        </w:p>
        <w:p w14:paraId="6C4717B1" w14:textId="77777777" w:rsidR="00ED39DD" w:rsidRPr="007D251A" w:rsidRDefault="00150387">
          <w:pPr>
            <w:pStyle w:val="12"/>
            <w:tabs>
              <w:tab w:val="left" w:pos="420"/>
            </w:tabs>
            <w:rPr>
              <w:rFonts w:eastAsiaTheme="minorEastAsia"/>
              <w:b w:val="0"/>
              <w:bCs w:val="0"/>
              <w:iCs w:val="0"/>
              <w:sz w:val="21"/>
              <w:szCs w:val="22"/>
            </w:rPr>
          </w:pPr>
          <w:hyperlink w:anchor="_Toc874499" w:history="1">
            <w:r w:rsidR="00ED39DD" w:rsidRPr="007D251A">
              <w:rPr>
                <w:rStyle w:val="aa"/>
              </w:rPr>
              <w:t>5.</w:t>
            </w:r>
            <w:r w:rsidR="00ED39DD" w:rsidRPr="007D251A">
              <w:rPr>
                <w:rFonts w:eastAsiaTheme="minorEastAsia"/>
                <w:b w:val="0"/>
                <w:bCs w:val="0"/>
                <w:iCs w:val="0"/>
                <w:sz w:val="21"/>
                <w:szCs w:val="22"/>
              </w:rPr>
              <w:tab/>
            </w:r>
            <w:r w:rsidR="00ED39DD" w:rsidRPr="007D251A">
              <w:rPr>
                <w:rStyle w:val="aa"/>
              </w:rPr>
              <w:t>DFU for IAP implementation steps</w:t>
            </w:r>
            <w:r w:rsidR="00ED39DD" w:rsidRPr="007D251A">
              <w:rPr>
                <w:webHidden/>
              </w:rPr>
              <w:tab/>
            </w:r>
            <w:r w:rsidR="00ED39DD" w:rsidRPr="007D251A">
              <w:rPr>
                <w:webHidden/>
              </w:rPr>
              <w:fldChar w:fldCharType="begin"/>
            </w:r>
            <w:r w:rsidR="00ED39DD" w:rsidRPr="007D251A">
              <w:rPr>
                <w:webHidden/>
              </w:rPr>
              <w:instrText xml:space="preserve"> PAGEREF _Toc874499 \h </w:instrText>
            </w:r>
            <w:r w:rsidR="00ED39DD" w:rsidRPr="007D251A">
              <w:rPr>
                <w:webHidden/>
              </w:rPr>
            </w:r>
            <w:r w:rsidR="00ED39DD" w:rsidRPr="007D251A">
              <w:rPr>
                <w:webHidden/>
              </w:rPr>
              <w:fldChar w:fldCharType="separate"/>
            </w:r>
            <w:r w:rsidR="00ED39DD" w:rsidRPr="007D251A">
              <w:rPr>
                <w:webHidden/>
              </w:rPr>
              <w:t>5</w:t>
            </w:r>
            <w:r w:rsidR="00ED39DD" w:rsidRPr="007D251A">
              <w:rPr>
                <w:webHidden/>
              </w:rPr>
              <w:fldChar w:fldCharType="end"/>
            </w:r>
          </w:hyperlink>
        </w:p>
        <w:p w14:paraId="7E64D091" w14:textId="77777777" w:rsidR="00ED39DD" w:rsidRPr="007D251A" w:rsidRDefault="00150387">
          <w:pPr>
            <w:pStyle w:val="21"/>
            <w:tabs>
              <w:tab w:val="left" w:pos="840"/>
              <w:tab w:val="right" w:leader="dot" w:pos="9402"/>
            </w:tabs>
            <w:rPr>
              <w:rFonts w:ascii="Arial" w:eastAsiaTheme="minorEastAsia" w:hAnsi="Arial" w:cs="Arial"/>
              <w:b w:val="0"/>
              <w:bCs w:val="0"/>
              <w:noProof/>
              <w:sz w:val="21"/>
            </w:rPr>
          </w:pPr>
          <w:hyperlink w:anchor="_Toc874500" w:history="1">
            <w:r w:rsidR="00ED39DD" w:rsidRPr="007D251A">
              <w:rPr>
                <w:rStyle w:val="aa"/>
                <w:rFonts w:ascii="Arial" w:hAnsi="Arial" w:cs="Arial"/>
                <w:noProof/>
                <w:kern w:val="0"/>
              </w:rPr>
              <w:t>5.1.</w:t>
            </w:r>
            <w:r w:rsidR="00ED39DD" w:rsidRPr="007D251A">
              <w:rPr>
                <w:rFonts w:ascii="Arial" w:eastAsiaTheme="minorEastAsia" w:hAnsi="Arial" w:cs="Arial"/>
                <w:b w:val="0"/>
                <w:bCs w:val="0"/>
                <w:noProof/>
                <w:sz w:val="21"/>
              </w:rPr>
              <w:tab/>
            </w:r>
            <w:r w:rsidR="00ED39DD" w:rsidRPr="007D251A">
              <w:rPr>
                <w:rStyle w:val="aa"/>
                <w:rFonts w:ascii="Arial" w:hAnsi="Arial" w:cs="Arial"/>
                <w:noProof/>
                <w:kern w:val="0"/>
              </w:rPr>
              <w:t>DFU tool installation</w:t>
            </w:r>
            <w:r w:rsidR="00ED39DD" w:rsidRPr="007D251A">
              <w:rPr>
                <w:rFonts w:ascii="Arial" w:hAnsi="Arial" w:cs="Arial"/>
                <w:noProof/>
                <w:webHidden/>
              </w:rPr>
              <w:tab/>
            </w:r>
            <w:r w:rsidR="00ED39DD" w:rsidRPr="007D251A">
              <w:rPr>
                <w:rFonts w:ascii="Arial" w:hAnsi="Arial" w:cs="Arial"/>
                <w:noProof/>
                <w:webHidden/>
              </w:rPr>
              <w:fldChar w:fldCharType="begin"/>
            </w:r>
            <w:r w:rsidR="00ED39DD" w:rsidRPr="007D251A">
              <w:rPr>
                <w:rFonts w:ascii="Arial" w:hAnsi="Arial" w:cs="Arial"/>
                <w:noProof/>
                <w:webHidden/>
              </w:rPr>
              <w:instrText xml:space="preserve"> PAGEREF _Toc874500 \h </w:instrText>
            </w:r>
            <w:r w:rsidR="00ED39DD" w:rsidRPr="007D251A">
              <w:rPr>
                <w:rFonts w:ascii="Arial" w:hAnsi="Arial" w:cs="Arial"/>
                <w:noProof/>
                <w:webHidden/>
              </w:rPr>
            </w:r>
            <w:r w:rsidR="00ED39DD" w:rsidRPr="007D251A">
              <w:rPr>
                <w:rFonts w:ascii="Arial" w:hAnsi="Arial" w:cs="Arial"/>
                <w:noProof/>
                <w:webHidden/>
              </w:rPr>
              <w:fldChar w:fldCharType="separate"/>
            </w:r>
            <w:r w:rsidR="00ED39DD" w:rsidRPr="007D251A">
              <w:rPr>
                <w:rFonts w:ascii="Arial" w:hAnsi="Arial" w:cs="Arial"/>
                <w:noProof/>
                <w:webHidden/>
              </w:rPr>
              <w:t>5</w:t>
            </w:r>
            <w:r w:rsidR="00ED39DD" w:rsidRPr="007D251A">
              <w:rPr>
                <w:rFonts w:ascii="Arial" w:hAnsi="Arial" w:cs="Arial"/>
                <w:noProof/>
                <w:webHidden/>
              </w:rPr>
              <w:fldChar w:fldCharType="end"/>
            </w:r>
          </w:hyperlink>
        </w:p>
        <w:p w14:paraId="7CA240D6" w14:textId="77777777" w:rsidR="00ED39DD" w:rsidRPr="007D251A" w:rsidRDefault="00150387">
          <w:pPr>
            <w:pStyle w:val="21"/>
            <w:tabs>
              <w:tab w:val="left" w:pos="840"/>
              <w:tab w:val="right" w:leader="dot" w:pos="9402"/>
            </w:tabs>
            <w:rPr>
              <w:rFonts w:ascii="Arial" w:eastAsiaTheme="minorEastAsia" w:hAnsi="Arial" w:cs="Arial"/>
              <w:b w:val="0"/>
              <w:bCs w:val="0"/>
              <w:noProof/>
              <w:sz w:val="21"/>
            </w:rPr>
          </w:pPr>
          <w:hyperlink w:anchor="_Toc874501" w:history="1">
            <w:r w:rsidR="00ED39DD" w:rsidRPr="007D251A">
              <w:rPr>
                <w:rStyle w:val="aa"/>
                <w:rFonts w:ascii="Arial" w:hAnsi="Arial" w:cs="Arial"/>
                <w:noProof/>
                <w:kern w:val="0"/>
              </w:rPr>
              <w:t>5.2.</w:t>
            </w:r>
            <w:r w:rsidR="00ED39DD" w:rsidRPr="007D251A">
              <w:rPr>
                <w:rFonts w:ascii="Arial" w:eastAsiaTheme="minorEastAsia" w:hAnsi="Arial" w:cs="Arial"/>
                <w:b w:val="0"/>
                <w:bCs w:val="0"/>
                <w:noProof/>
                <w:sz w:val="21"/>
              </w:rPr>
              <w:tab/>
            </w:r>
            <w:r w:rsidR="00ED39DD" w:rsidRPr="007D251A">
              <w:rPr>
                <w:rStyle w:val="aa"/>
                <w:rFonts w:ascii="Arial" w:hAnsi="Arial" w:cs="Arial"/>
                <w:noProof/>
                <w:kern w:val="0"/>
              </w:rPr>
              <w:t>IAP driven firmware generation and loading</w:t>
            </w:r>
            <w:r w:rsidR="00ED39DD" w:rsidRPr="007D251A">
              <w:rPr>
                <w:rFonts w:ascii="Arial" w:hAnsi="Arial" w:cs="Arial"/>
                <w:noProof/>
                <w:webHidden/>
              </w:rPr>
              <w:tab/>
            </w:r>
            <w:r w:rsidR="00ED39DD" w:rsidRPr="007D251A">
              <w:rPr>
                <w:rFonts w:ascii="Arial" w:hAnsi="Arial" w:cs="Arial"/>
                <w:noProof/>
                <w:webHidden/>
              </w:rPr>
              <w:fldChar w:fldCharType="begin"/>
            </w:r>
            <w:r w:rsidR="00ED39DD" w:rsidRPr="007D251A">
              <w:rPr>
                <w:rFonts w:ascii="Arial" w:hAnsi="Arial" w:cs="Arial"/>
                <w:noProof/>
                <w:webHidden/>
              </w:rPr>
              <w:instrText xml:space="preserve"> PAGEREF _Toc874501 \h </w:instrText>
            </w:r>
            <w:r w:rsidR="00ED39DD" w:rsidRPr="007D251A">
              <w:rPr>
                <w:rFonts w:ascii="Arial" w:hAnsi="Arial" w:cs="Arial"/>
                <w:noProof/>
                <w:webHidden/>
              </w:rPr>
            </w:r>
            <w:r w:rsidR="00ED39DD" w:rsidRPr="007D251A">
              <w:rPr>
                <w:rFonts w:ascii="Arial" w:hAnsi="Arial" w:cs="Arial"/>
                <w:noProof/>
                <w:webHidden/>
              </w:rPr>
              <w:fldChar w:fldCharType="separate"/>
            </w:r>
            <w:r w:rsidR="00ED39DD" w:rsidRPr="007D251A">
              <w:rPr>
                <w:rFonts w:ascii="Arial" w:hAnsi="Arial" w:cs="Arial"/>
                <w:noProof/>
                <w:webHidden/>
              </w:rPr>
              <w:t>5</w:t>
            </w:r>
            <w:r w:rsidR="00ED39DD" w:rsidRPr="007D251A">
              <w:rPr>
                <w:rFonts w:ascii="Arial" w:hAnsi="Arial" w:cs="Arial"/>
                <w:noProof/>
                <w:webHidden/>
              </w:rPr>
              <w:fldChar w:fldCharType="end"/>
            </w:r>
          </w:hyperlink>
        </w:p>
        <w:p w14:paraId="779E3CD0" w14:textId="77777777" w:rsidR="00ED39DD" w:rsidRPr="007D251A" w:rsidRDefault="00150387">
          <w:pPr>
            <w:pStyle w:val="21"/>
            <w:tabs>
              <w:tab w:val="left" w:pos="840"/>
              <w:tab w:val="right" w:leader="dot" w:pos="9402"/>
            </w:tabs>
            <w:rPr>
              <w:rFonts w:ascii="Arial" w:eastAsiaTheme="minorEastAsia" w:hAnsi="Arial" w:cs="Arial"/>
              <w:b w:val="0"/>
              <w:bCs w:val="0"/>
              <w:noProof/>
              <w:sz w:val="21"/>
            </w:rPr>
          </w:pPr>
          <w:hyperlink w:anchor="_Toc874502" w:history="1">
            <w:r w:rsidR="00ED39DD" w:rsidRPr="007D251A">
              <w:rPr>
                <w:rStyle w:val="aa"/>
                <w:rFonts w:ascii="Arial" w:hAnsi="Arial" w:cs="Arial"/>
                <w:noProof/>
                <w:kern w:val="0"/>
              </w:rPr>
              <w:t>5.3.</w:t>
            </w:r>
            <w:r w:rsidR="00ED39DD" w:rsidRPr="007D251A">
              <w:rPr>
                <w:rFonts w:ascii="Arial" w:eastAsiaTheme="minorEastAsia" w:hAnsi="Arial" w:cs="Arial"/>
                <w:b w:val="0"/>
                <w:bCs w:val="0"/>
                <w:noProof/>
                <w:sz w:val="21"/>
              </w:rPr>
              <w:tab/>
            </w:r>
            <w:r w:rsidR="00ED39DD" w:rsidRPr="007D251A">
              <w:rPr>
                <w:rStyle w:val="aa"/>
                <w:rFonts w:ascii="Arial" w:hAnsi="Arial" w:cs="Arial"/>
                <w:noProof/>
                <w:kern w:val="0"/>
              </w:rPr>
              <w:t>User APP generation</w:t>
            </w:r>
            <w:r w:rsidR="00ED39DD" w:rsidRPr="007D251A">
              <w:rPr>
                <w:rFonts w:ascii="Arial" w:hAnsi="Arial" w:cs="Arial"/>
                <w:noProof/>
                <w:webHidden/>
              </w:rPr>
              <w:tab/>
            </w:r>
            <w:r w:rsidR="00ED39DD" w:rsidRPr="007D251A">
              <w:rPr>
                <w:rFonts w:ascii="Arial" w:hAnsi="Arial" w:cs="Arial"/>
                <w:noProof/>
                <w:webHidden/>
              </w:rPr>
              <w:fldChar w:fldCharType="begin"/>
            </w:r>
            <w:r w:rsidR="00ED39DD" w:rsidRPr="007D251A">
              <w:rPr>
                <w:rFonts w:ascii="Arial" w:hAnsi="Arial" w:cs="Arial"/>
                <w:noProof/>
                <w:webHidden/>
              </w:rPr>
              <w:instrText xml:space="preserve"> PAGEREF _Toc874502 \h </w:instrText>
            </w:r>
            <w:r w:rsidR="00ED39DD" w:rsidRPr="007D251A">
              <w:rPr>
                <w:rFonts w:ascii="Arial" w:hAnsi="Arial" w:cs="Arial"/>
                <w:noProof/>
                <w:webHidden/>
              </w:rPr>
            </w:r>
            <w:r w:rsidR="00ED39DD" w:rsidRPr="007D251A">
              <w:rPr>
                <w:rFonts w:ascii="Arial" w:hAnsi="Arial" w:cs="Arial"/>
                <w:noProof/>
                <w:webHidden/>
              </w:rPr>
              <w:fldChar w:fldCharType="separate"/>
            </w:r>
            <w:r w:rsidR="00ED39DD" w:rsidRPr="007D251A">
              <w:rPr>
                <w:rFonts w:ascii="Arial" w:hAnsi="Arial" w:cs="Arial"/>
                <w:noProof/>
                <w:webHidden/>
              </w:rPr>
              <w:t>6</w:t>
            </w:r>
            <w:r w:rsidR="00ED39DD" w:rsidRPr="007D251A">
              <w:rPr>
                <w:rFonts w:ascii="Arial" w:hAnsi="Arial" w:cs="Arial"/>
                <w:noProof/>
                <w:webHidden/>
              </w:rPr>
              <w:fldChar w:fldCharType="end"/>
            </w:r>
          </w:hyperlink>
        </w:p>
        <w:p w14:paraId="0C8FE722" w14:textId="77777777" w:rsidR="00ED39DD" w:rsidRPr="007D251A" w:rsidRDefault="00150387">
          <w:pPr>
            <w:pStyle w:val="21"/>
            <w:tabs>
              <w:tab w:val="left" w:pos="840"/>
              <w:tab w:val="right" w:leader="dot" w:pos="9402"/>
            </w:tabs>
            <w:rPr>
              <w:rFonts w:ascii="Arial" w:eastAsiaTheme="minorEastAsia" w:hAnsi="Arial" w:cs="Arial"/>
              <w:b w:val="0"/>
              <w:bCs w:val="0"/>
              <w:noProof/>
              <w:sz w:val="21"/>
            </w:rPr>
          </w:pPr>
          <w:hyperlink w:anchor="_Toc874503" w:history="1">
            <w:r w:rsidR="00ED39DD" w:rsidRPr="007D251A">
              <w:rPr>
                <w:rStyle w:val="aa"/>
                <w:rFonts w:ascii="Arial" w:hAnsi="Arial" w:cs="Arial"/>
                <w:noProof/>
                <w:kern w:val="0"/>
              </w:rPr>
              <w:t>5.4.</w:t>
            </w:r>
            <w:r w:rsidR="00ED39DD" w:rsidRPr="007D251A">
              <w:rPr>
                <w:rFonts w:ascii="Arial" w:eastAsiaTheme="minorEastAsia" w:hAnsi="Arial" w:cs="Arial"/>
                <w:b w:val="0"/>
                <w:bCs w:val="0"/>
                <w:noProof/>
                <w:sz w:val="21"/>
              </w:rPr>
              <w:tab/>
            </w:r>
            <w:r w:rsidR="00ED39DD" w:rsidRPr="007D251A">
              <w:rPr>
                <w:rStyle w:val="aa"/>
                <w:rFonts w:ascii="Arial" w:hAnsi="Arial" w:cs="Arial"/>
                <w:noProof/>
                <w:kern w:val="0"/>
              </w:rPr>
              <w:t>User APP upgrade</w:t>
            </w:r>
            <w:r w:rsidR="00ED39DD" w:rsidRPr="007D251A">
              <w:rPr>
                <w:rFonts w:ascii="Arial" w:hAnsi="Arial" w:cs="Arial"/>
                <w:noProof/>
                <w:webHidden/>
              </w:rPr>
              <w:tab/>
            </w:r>
            <w:r w:rsidR="00ED39DD" w:rsidRPr="007D251A">
              <w:rPr>
                <w:rFonts w:ascii="Arial" w:hAnsi="Arial" w:cs="Arial"/>
                <w:noProof/>
                <w:webHidden/>
              </w:rPr>
              <w:fldChar w:fldCharType="begin"/>
            </w:r>
            <w:r w:rsidR="00ED39DD" w:rsidRPr="007D251A">
              <w:rPr>
                <w:rFonts w:ascii="Arial" w:hAnsi="Arial" w:cs="Arial"/>
                <w:noProof/>
                <w:webHidden/>
              </w:rPr>
              <w:instrText xml:space="preserve"> PAGEREF _Toc874503 \h </w:instrText>
            </w:r>
            <w:r w:rsidR="00ED39DD" w:rsidRPr="007D251A">
              <w:rPr>
                <w:rFonts w:ascii="Arial" w:hAnsi="Arial" w:cs="Arial"/>
                <w:noProof/>
                <w:webHidden/>
              </w:rPr>
            </w:r>
            <w:r w:rsidR="00ED39DD" w:rsidRPr="007D251A">
              <w:rPr>
                <w:rFonts w:ascii="Arial" w:hAnsi="Arial" w:cs="Arial"/>
                <w:noProof/>
                <w:webHidden/>
              </w:rPr>
              <w:fldChar w:fldCharType="separate"/>
            </w:r>
            <w:r w:rsidR="00ED39DD" w:rsidRPr="007D251A">
              <w:rPr>
                <w:rFonts w:ascii="Arial" w:hAnsi="Arial" w:cs="Arial"/>
                <w:noProof/>
                <w:webHidden/>
              </w:rPr>
              <w:t>8</w:t>
            </w:r>
            <w:r w:rsidR="00ED39DD" w:rsidRPr="007D251A">
              <w:rPr>
                <w:rFonts w:ascii="Arial" w:hAnsi="Arial" w:cs="Arial"/>
                <w:noProof/>
                <w:webHidden/>
              </w:rPr>
              <w:fldChar w:fldCharType="end"/>
            </w:r>
          </w:hyperlink>
        </w:p>
        <w:p w14:paraId="07A2C8AA" w14:textId="77777777" w:rsidR="00ED39DD" w:rsidRPr="007D251A" w:rsidRDefault="00150387">
          <w:pPr>
            <w:pStyle w:val="12"/>
            <w:tabs>
              <w:tab w:val="left" w:pos="420"/>
            </w:tabs>
            <w:rPr>
              <w:rFonts w:eastAsiaTheme="minorEastAsia"/>
              <w:b w:val="0"/>
              <w:bCs w:val="0"/>
              <w:iCs w:val="0"/>
              <w:sz w:val="21"/>
              <w:szCs w:val="22"/>
            </w:rPr>
          </w:pPr>
          <w:hyperlink w:anchor="_Toc874504" w:history="1">
            <w:r w:rsidR="00ED39DD" w:rsidRPr="007D251A">
              <w:rPr>
                <w:rStyle w:val="aa"/>
              </w:rPr>
              <w:t>6.</w:t>
            </w:r>
            <w:r w:rsidR="00ED39DD" w:rsidRPr="007D251A">
              <w:rPr>
                <w:rFonts w:eastAsiaTheme="minorEastAsia"/>
                <w:b w:val="0"/>
                <w:bCs w:val="0"/>
                <w:iCs w:val="0"/>
                <w:sz w:val="21"/>
                <w:szCs w:val="22"/>
              </w:rPr>
              <w:tab/>
            </w:r>
            <w:r w:rsidR="00ED39DD" w:rsidRPr="007D251A">
              <w:rPr>
                <w:rStyle w:val="aa"/>
              </w:rPr>
              <w:t>Custom HID for IAP implementation steps</w:t>
            </w:r>
            <w:r w:rsidR="00ED39DD" w:rsidRPr="007D251A">
              <w:rPr>
                <w:webHidden/>
              </w:rPr>
              <w:tab/>
            </w:r>
            <w:r w:rsidR="00ED39DD" w:rsidRPr="007D251A">
              <w:rPr>
                <w:webHidden/>
              </w:rPr>
              <w:fldChar w:fldCharType="begin"/>
            </w:r>
            <w:r w:rsidR="00ED39DD" w:rsidRPr="007D251A">
              <w:rPr>
                <w:webHidden/>
              </w:rPr>
              <w:instrText xml:space="preserve"> PAGEREF _Toc874504 \h </w:instrText>
            </w:r>
            <w:r w:rsidR="00ED39DD" w:rsidRPr="007D251A">
              <w:rPr>
                <w:webHidden/>
              </w:rPr>
            </w:r>
            <w:r w:rsidR="00ED39DD" w:rsidRPr="007D251A">
              <w:rPr>
                <w:webHidden/>
              </w:rPr>
              <w:fldChar w:fldCharType="separate"/>
            </w:r>
            <w:r w:rsidR="00ED39DD" w:rsidRPr="007D251A">
              <w:rPr>
                <w:webHidden/>
              </w:rPr>
              <w:t>9</w:t>
            </w:r>
            <w:r w:rsidR="00ED39DD" w:rsidRPr="007D251A">
              <w:rPr>
                <w:webHidden/>
              </w:rPr>
              <w:fldChar w:fldCharType="end"/>
            </w:r>
          </w:hyperlink>
        </w:p>
        <w:p w14:paraId="0AF8D5E9" w14:textId="77777777" w:rsidR="00ED39DD" w:rsidRPr="007D251A" w:rsidRDefault="00150387">
          <w:pPr>
            <w:pStyle w:val="21"/>
            <w:tabs>
              <w:tab w:val="left" w:pos="840"/>
              <w:tab w:val="right" w:leader="dot" w:pos="9402"/>
            </w:tabs>
            <w:rPr>
              <w:rFonts w:ascii="Arial" w:eastAsiaTheme="minorEastAsia" w:hAnsi="Arial" w:cs="Arial"/>
              <w:b w:val="0"/>
              <w:bCs w:val="0"/>
              <w:noProof/>
              <w:sz w:val="21"/>
            </w:rPr>
          </w:pPr>
          <w:hyperlink w:anchor="_Toc874505" w:history="1">
            <w:r w:rsidR="00ED39DD" w:rsidRPr="007D251A">
              <w:rPr>
                <w:rStyle w:val="aa"/>
                <w:rFonts w:ascii="Arial" w:hAnsi="Arial" w:cs="Arial"/>
                <w:noProof/>
                <w:kern w:val="0"/>
              </w:rPr>
              <w:t>6.1.</w:t>
            </w:r>
            <w:r w:rsidR="00ED39DD" w:rsidRPr="007D251A">
              <w:rPr>
                <w:rFonts w:ascii="Arial" w:eastAsiaTheme="minorEastAsia" w:hAnsi="Arial" w:cs="Arial"/>
                <w:b w:val="0"/>
                <w:bCs w:val="0"/>
                <w:noProof/>
                <w:sz w:val="21"/>
              </w:rPr>
              <w:tab/>
            </w:r>
            <w:r w:rsidR="00ED39DD" w:rsidRPr="007D251A">
              <w:rPr>
                <w:rStyle w:val="aa"/>
                <w:rFonts w:ascii="Arial" w:hAnsi="Arial" w:cs="Arial"/>
                <w:noProof/>
                <w:kern w:val="0"/>
              </w:rPr>
              <w:t>HID IAP tool installation</w:t>
            </w:r>
            <w:r w:rsidR="00ED39DD" w:rsidRPr="007D251A">
              <w:rPr>
                <w:rFonts w:ascii="Arial" w:hAnsi="Arial" w:cs="Arial"/>
                <w:noProof/>
                <w:webHidden/>
              </w:rPr>
              <w:tab/>
            </w:r>
            <w:r w:rsidR="00ED39DD" w:rsidRPr="007D251A">
              <w:rPr>
                <w:rFonts w:ascii="Arial" w:hAnsi="Arial" w:cs="Arial"/>
                <w:noProof/>
                <w:webHidden/>
              </w:rPr>
              <w:fldChar w:fldCharType="begin"/>
            </w:r>
            <w:r w:rsidR="00ED39DD" w:rsidRPr="007D251A">
              <w:rPr>
                <w:rFonts w:ascii="Arial" w:hAnsi="Arial" w:cs="Arial"/>
                <w:noProof/>
                <w:webHidden/>
              </w:rPr>
              <w:instrText xml:space="preserve"> PAGEREF _Toc874505 \h </w:instrText>
            </w:r>
            <w:r w:rsidR="00ED39DD" w:rsidRPr="007D251A">
              <w:rPr>
                <w:rFonts w:ascii="Arial" w:hAnsi="Arial" w:cs="Arial"/>
                <w:noProof/>
                <w:webHidden/>
              </w:rPr>
            </w:r>
            <w:r w:rsidR="00ED39DD" w:rsidRPr="007D251A">
              <w:rPr>
                <w:rFonts w:ascii="Arial" w:hAnsi="Arial" w:cs="Arial"/>
                <w:noProof/>
                <w:webHidden/>
              </w:rPr>
              <w:fldChar w:fldCharType="separate"/>
            </w:r>
            <w:r w:rsidR="00ED39DD" w:rsidRPr="007D251A">
              <w:rPr>
                <w:rFonts w:ascii="Arial" w:hAnsi="Arial" w:cs="Arial"/>
                <w:noProof/>
                <w:webHidden/>
              </w:rPr>
              <w:t>9</w:t>
            </w:r>
            <w:r w:rsidR="00ED39DD" w:rsidRPr="007D251A">
              <w:rPr>
                <w:rFonts w:ascii="Arial" w:hAnsi="Arial" w:cs="Arial"/>
                <w:noProof/>
                <w:webHidden/>
              </w:rPr>
              <w:fldChar w:fldCharType="end"/>
            </w:r>
          </w:hyperlink>
        </w:p>
        <w:p w14:paraId="07330F4F" w14:textId="77777777" w:rsidR="00ED39DD" w:rsidRPr="007D251A" w:rsidRDefault="00150387">
          <w:pPr>
            <w:pStyle w:val="21"/>
            <w:tabs>
              <w:tab w:val="left" w:pos="840"/>
              <w:tab w:val="right" w:leader="dot" w:pos="9402"/>
            </w:tabs>
            <w:rPr>
              <w:rFonts w:ascii="Arial" w:eastAsiaTheme="minorEastAsia" w:hAnsi="Arial" w:cs="Arial"/>
              <w:b w:val="0"/>
              <w:bCs w:val="0"/>
              <w:noProof/>
              <w:sz w:val="21"/>
            </w:rPr>
          </w:pPr>
          <w:hyperlink w:anchor="_Toc874506" w:history="1">
            <w:r w:rsidR="00ED39DD" w:rsidRPr="007D251A">
              <w:rPr>
                <w:rStyle w:val="aa"/>
                <w:rFonts w:ascii="Arial" w:hAnsi="Arial" w:cs="Arial"/>
                <w:noProof/>
                <w:kern w:val="0"/>
              </w:rPr>
              <w:t>6.2.</w:t>
            </w:r>
            <w:r w:rsidR="00ED39DD" w:rsidRPr="007D251A">
              <w:rPr>
                <w:rFonts w:ascii="Arial" w:eastAsiaTheme="minorEastAsia" w:hAnsi="Arial" w:cs="Arial"/>
                <w:b w:val="0"/>
                <w:bCs w:val="0"/>
                <w:noProof/>
                <w:sz w:val="21"/>
              </w:rPr>
              <w:tab/>
            </w:r>
            <w:r w:rsidR="00ED39DD" w:rsidRPr="007D251A">
              <w:rPr>
                <w:rStyle w:val="aa"/>
                <w:rFonts w:ascii="Arial" w:hAnsi="Arial" w:cs="Arial"/>
                <w:noProof/>
                <w:kern w:val="0"/>
              </w:rPr>
              <w:t>IAP driven firmware generation and loading</w:t>
            </w:r>
            <w:r w:rsidR="00ED39DD" w:rsidRPr="007D251A">
              <w:rPr>
                <w:rFonts w:ascii="Arial" w:hAnsi="Arial" w:cs="Arial"/>
                <w:noProof/>
                <w:webHidden/>
              </w:rPr>
              <w:tab/>
            </w:r>
            <w:r w:rsidR="00ED39DD" w:rsidRPr="007D251A">
              <w:rPr>
                <w:rFonts w:ascii="Arial" w:hAnsi="Arial" w:cs="Arial"/>
                <w:noProof/>
                <w:webHidden/>
              </w:rPr>
              <w:fldChar w:fldCharType="begin"/>
            </w:r>
            <w:r w:rsidR="00ED39DD" w:rsidRPr="007D251A">
              <w:rPr>
                <w:rFonts w:ascii="Arial" w:hAnsi="Arial" w:cs="Arial"/>
                <w:noProof/>
                <w:webHidden/>
              </w:rPr>
              <w:instrText xml:space="preserve"> PAGEREF _Toc874506 \h </w:instrText>
            </w:r>
            <w:r w:rsidR="00ED39DD" w:rsidRPr="007D251A">
              <w:rPr>
                <w:rFonts w:ascii="Arial" w:hAnsi="Arial" w:cs="Arial"/>
                <w:noProof/>
                <w:webHidden/>
              </w:rPr>
            </w:r>
            <w:r w:rsidR="00ED39DD" w:rsidRPr="007D251A">
              <w:rPr>
                <w:rFonts w:ascii="Arial" w:hAnsi="Arial" w:cs="Arial"/>
                <w:noProof/>
                <w:webHidden/>
              </w:rPr>
              <w:fldChar w:fldCharType="separate"/>
            </w:r>
            <w:r w:rsidR="00ED39DD" w:rsidRPr="007D251A">
              <w:rPr>
                <w:rFonts w:ascii="Arial" w:hAnsi="Arial" w:cs="Arial"/>
                <w:noProof/>
                <w:webHidden/>
              </w:rPr>
              <w:t>9</w:t>
            </w:r>
            <w:r w:rsidR="00ED39DD" w:rsidRPr="007D251A">
              <w:rPr>
                <w:rFonts w:ascii="Arial" w:hAnsi="Arial" w:cs="Arial"/>
                <w:noProof/>
                <w:webHidden/>
              </w:rPr>
              <w:fldChar w:fldCharType="end"/>
            </w:r>
          </w:hyperlink>
        </w:p>
        <w:p w14:paraId="4CDEFE00" w14:textId="77777777" w:rsidR="00ED39DD" w:rsidRPr="007D251A" w:rsidRDefault="00150387">
          <w:pPr>
            <w:pStyle w:val="21"/>
            <w:tabs>
              <w:tab w:val="left" w:pos="840"/>
              <w:tab w:val="right" w:leader="dot" w:pos="9402"/>
            </w:tabs>
            <w:rPr>
              <w:rFonts w:ascii="Arial" w:eastAsiaTheme="minorEastAsia" w:hAnsi="Arial" w:cs="Arial"/>
              <w:b w:val="0"/>
              <w:bCs w:val="0"/>
              <w:noProof/>
              <w:sz w:val="21"/>
            </w:rPr>
          </w:pPr>
          <w:hyperlink w:anchor="_Toc874507" w:history="1">
            <w:r w:rsidR="00ED39DD" w:rsidRPr="007D251A">
              <w:rPr>
                <w:rStyle w:val="aa"/>
                <w:rFonts w:ascii="Arial" w:hAnsi="Arial" w:cs="Arial"/>
                <w:noProof/>
                <w:kern w:val="0"/>
              </w:rPr>
              <w:t>6.3.</w:t>
            </w:r>
            <w:r w:rsidR="00ED39DD" w:rsidRPr="007D251A">
              <w:rPr>
                <w:rFonts w:ascii="Arial" w:eastAsiaTheme="minorEastAsia" w:hAnsi="Arial" w:cs="Arial"/>
                <w:b w:val="0"/>
                <w:bCs w:val="0"/>
                <w:noProof/>
                <w:sz w:val="21"/>
              </w:rPr>
              <w:tab/>
            </w:r>
            <w:r w:rsidR="00ED39DD" w:rsidRPr="007D251A">
              <w:rPr>
                <w:rStyle w:val="aa"/>
                <w:rFonts w:ascii="Arial" w:hAnsi="Arial" w:cs="Arial"/>
                <w:noProof/>
                <w:kern w:val="0"/>
              </w:rPr>
              <w:t>User APP generation</w:t>
            </w:r>
            <w:r w:rsidR="00ED39DD" w:rsidRPr="007D251A">
              <w:rPr>
                <w:rFonts w:ascii="Arial" w:hAnsi="Arial" w:cs="Arial"/>
                <w:noProof/>
                <w:webHidden/>
              </w:rPr>
              <w:tab/>
            </w:r>
            <w:r w:rsidR="00ED39DD" w:rsidRPr="007D251A">
              <w:rPr>
                <w:rFonts w:ascii="Arial" w:hAnsi="Arial" w:cs="Arial"/>
                <w:noProof/>
                <w:webHidden/>
              </w:rPr>
              <w:fldChar w:fldCharType="begin"/>
            </w:r>
            <w:r w:rsidR="00ED39DD" w:rsidRPr="007D251A">
              <w:rPr>
                <w:rFonts w:ascii="Arial" w:hAnsi="Arial" w:cs="Arial"/>
                <w:noProof/>
                <w:webHidden/>
              </w:rPr>
              <w:instrText xml:space="preserve"> PAGEREF _Toc874507 \h </w:instrText>
            </w:r>
            <w:r w:rsidR="00ED39DD" w:rsidRPr="007D251A">
              <w:rPr>
                <w:rFonts w:ascii="Arial" w:hAnsi="Arial" w:cs="Arial"/>
                <w:noProof/>
                <w:webHidden/>
              </w:rPr>
            </w:r>
            <w:r w:rsidR="00ED39DD" w:rsidRPr="007D251A">
              <w:rPr>
                <w:rFonts w:ascii="Arial" w:hAnsi="Arial" w:cs="Arial"/>
                <w:noProof/>
                <w:webHidden/>
              </w:rPr>
              <w:fldChar w:fldCharType="separate"/>
            </w:r>
            <w:r w:rsidR="00ED39DD" w:rsidRPr="007D251A">
              <w:rPr>
                <w:rFonts w:ascii="Arial" w:hAnsi="Arial" w:cs="Arial"/>
                <w:noProof/>
                <w:webHidden/>
              </w:rPr>
              <w:t>9</w:t>
            </w:r>
            <w:r w:rsidR="00ED39DD" w:rsidRPr="007D251A">
              <w:rPr>
                <w:rFonts w:ascii="Arial" w:hAnsi="Arial" w:cs="Arial"/>
                <w:noProof/>
                <w:webHidden/>
              </w:rPr>
              <w:fldChar w:fldCharType="end"/>
            </w:r>
          </w:hyperlink>
        </w:p>
        <w:p w14:paraId="21C31799" w14:textId="77777777" w:rsidR="00ED39DD" w:rsidRPr="007D251A" w:rsidRDefault="00150387">
          <w:pPr>
            <w:pStyle w:val="21"/>
            <w:tabs>
              <w:tab w:val="left" w:pos="840"/>
              <w:tab w:val="right" w:leader="dot" w:pos="9402"/>
            </w:tabs>
            <w:rPr>
              <w:rFonts w:ascii="Arial" w:eastAsiaTheme="minorEastAsia" w:hAnsi="Arial" w:cs="Arial"/>
              <w:b w:val="0"/>
              <w:bCs w:val="0"/>
              <w:noProof/>
              <w:sz w:val="21"/>
            </w:rPr>
          </w:pPr>
          <w:hyperlink w:anchor="_Toc874508" w:history="1">
            <w:r w:rsidR="00ED39DD" w:rsidRPr="007D251A">
              <w:rPr>
                <w:rStyle w:val="aa"/>
                <w:rFonts w:ascii="Arial" w:hAnsi="Arial" w:cs="Arial"/>
                <w:noProof/>
                <w:kern w:val="0"/>
              </w:rPr>
              <w:t>6.4.</w:t>
            </w:r>
            <w:r w:rsidR="00ED39DD" w:rsidRPr="007D251A">
              <w:rPr>
                <w:rFonts w:ascii="Arial" w:eastAsiaTheme="minorEastAsia" w:hAnsi="Arial" w:cs="Arial"/>
                <w:b w:val="0"/>
                <w:bCs w:val="0"/>
                <w:noProof/>
                <w:sz w:val="21"/>
              </w:rPr>
              <w:tab/>
            </w:r>
            <w:r w:rsidR="00ED39DD" w:rsidRPr="007D251A">
              <w:rPr>
                <w:rStyle w:val="aa"/>
                <w:rFonts w:ascii="Arial" w:hAnsi="Arial" w:cs="Arial"/>
                <w:noProof/>
                <w:kern w:val="0"/>
              </w:rPr>
              <w:t>User APP upgrade</w:t>
            </w:r>
            <w:r w:rsidR="00ED39DD" w:rsidRPr="007D251A">
              <w:rPr>
                <w:rFonts w:ascii="Arial" w:hAnsi="Arial" w:cs="Arial"/>
                <w:noProof/>
                <w:webHidden/>
              </w:rPr>
              <w:tab/>
            </w:r>
            <w:r w:rsidR="00ED39DD" w:rsidRPr="007D251A">
              <w:rPr>
                <w:rFonts w:ascii="Arial" w:hAnsi="Arial" w:cs="Arial"/>
                <w:noProof/>
                <w:webHidden/>
              </w:rPr>
              <w:fldChar w:fldCharType="begin"/>
            </w:r>
            <w:r w:rsidR="00ED39DD" w:rsidRPr="007D251A">
              <w:rPr>
                <w:rFonts w:ascii="Arial" w:hAnsi="Arial" w:cs="Arial"/>
                <w:noProof/>
                <w:webHidden/>
              </w:rPr>
              <w:instrText xml:space="preserve"> PAGEREF _Toc874508 \h </w:instrText>
            </w:r>
            <w:r w:rsidR="00ED39DD" w:rsidRPr="007D251A">
              <w:rPr>
                <w:rFonts w:ascii="Arial" w:hAnsi="Arial" w:cs="Arial"/>
                <w:noProof/>
                <w:webHidden/>
              </w:rPr>
            </w:r>
            <w:r w:rsidR="00ED39DD" w:rsidRPr="007D251A">
              <w:rPr>
                <w:rFonts w:ascii="Arial" w:hAnsi="Arial" w:cs="Arial"/>
                <w:noProof/>
                <w:webHidden/>
              </w:rPr>
              <w:fldChar w:fldCharType="separate"/>
            </w:r>
            <w:r w:rsidR="00ED39DD" w:rsidRPr="007D251A">
              <w:rPr>
                <w:rFonts w:ascii="Arial" w:hAnsi="Arial" w:cs="Arial"/>
                <w:noProof/>
                <w:webHidden/>
              </w:rPr>
              <w:t>9</w:t>
            </w:r>
            <w:r w:rsidR="00ED39DD" w:rsidRPr="007D251A">
              <w:rPr>
                <w:rFonts w:ascii="Arial" w:hAnsi="Arial" w:cs="Arial"/>
                <w:noProof/>
                <w:webHidden/>
              </w:rPr>
              <w:fldChar w:fldCharType="end"/>
            </w:r>
          </w:hyperlink>
        </w:p>
        <w:p w14:paraId="546D1B01" w14:textId="77777777" w:rsidR="00ED39DD" w:rsidRPr="007D251A" w:rsidRDefault="00150387">
          <w:pPr>
            <w:pStyle w:val="12"/>
            <w:tabs>
              <w:tab w:val="left" w:pos="420"/>
            </w:tabs>
            <w:rPr>
              <w:rFonts w:eastAsiaTheme="minorEastAsia"/>
              <w:b w:val="0"/>
              <w:bCs w:val="0"/>
              <w:iCs w:val="0"/>
              <w:sz w:val="21"/>
              <w:szCs w:val="22"/>
            </w:rPr>
          </w:pPr>
          <w:hyperlink w:anchor="_Toc874509" w:history="1">
            <w:r w:rsidR="00ED39DD" w:rsidRPr="007D251A">
              <w:rPr>
                <w:rStyle w:val="aa"/>
              </w:rPr>
              <w:t>7.</w:t>
            </w:r>
            <w:r w:rsidR="00ED39DD" w:rsidRPr="007D251A">
              <w:rPr>
                <w:rFonts w:eastAsiaTheme="minorEastAsia"/>
                <w:b w:val="0"/>
                <w:bCs w:val="0"/>
                <w:iCs w:val="0"/>
                <w:sz w:val="21"/>
                <w:szCs w:val="22"/>
              </w:rPr>
              <w:tab/>
            </w:r>
            <w:r w:rsidR="00ED39DD" w:rsidRPr="007D251A">
              <w:rPr>
                <w:rStyle w:val="aa"/>
              </w:rPr>
              <w:t>MSC (USB HOST) for IAP implementation steps</w:t>
            </w:r>
            <w:r w:rsidR="00ED39DD" w:rsidRPr="007D251A">
              <w:rPr>
                <w:webHidden/>
              </w:rPr>
              <w:tab/>
            </w:r>
            <w:r w:rsidR="00ED39DD" w:rsidRPr="007D251A">
              <w:rPr>
                <w:webHidden/>
              </w:rPr>
              <w:fldChar w:fldCharType="begin"/>
            </w:r>
            <w:r w:rsidR="00ED39DD" w:rsidRPr="007D251A">
              <w:rPr>
                <w:webHidden/>
              </w:rPr>
              <w:instrText xml:space="preserve"> PAGEREF _Toc874509 \h </w:instrText>
            </w:r>
            <w:r w:rsidR="00ED39DD" w:rsidRPr="007D251A">
              <w:rPr>
                <w:webHidden/>
              </w:rPr>
            </w:r>
            <w:r w:rsidR="00ED39DD" w:rsidRPr="007D251A">
              <w:rPr>
                <w:webHidden/>
              </w:rPr>
              <w:fldChar w:fldCharType="separate"/>
            </w:r>
            <w:r w:rsidR="00ED39DD" w:rsidRPr="007D251A">
              <w:rPr>
                <w:webHidden/>
              </w:rPr>
              <w:t>10</w:t>
            </w:r>
            <w:r w:rsidR="00ED39DD" w:rsidRPr="007D251A">
              <w:rPr>
                <w:webHidden/>
              </w:rPr>
              <w:fldChar w:fldCharType="end"/>
            </w:r>
          </w:hyperlink>
        </w:p>
        <w:p w14:paraId="78B1C7B5" w14:textId="77777777" w:rsidR="00ED39DD" w:rsidRPr="007D251A" w:rsidRDefault="00150387">
          <w:pPr>
            <w:pStyle w:val="21"/>
            <w:tabs>
              <w:tab w:val="left" w:pos="840"/>
              <w:tab w:val="right" w:leader="dot" w:pos="9402"/>
            </w:tabs>
            <w:rPr>
              <w:rFonts w:ascii="Arial" w:eastAsiaTheme="minorEastAsia" w:hAnsi="Arial" w:cs="Arial"/>
              <w:b w:val="0"/>
              <w:bCs w:val="0"/>
              <w:noProof/>
              <w:sz w:val="21"/>
            </w:rPr>
          </w:pPr>
          <w:hyperlink w:anchor="_Toc874510" w:history="1">
            <w:r w:rsidR="00ED39DD" w:rsidRPr="007D251A">
              <w:rPr>
                <w:rStyle w:val="aa"/>
                <w:rFonts w:ascii="Arial" w:hAnsi="Arial" w:cs="Arial"/>
                <w:noProof/>
                <w:kern w:val="0"/>
              </w:rPr>
              <w:t>7.1.</w:t>
            </w:r>
            <w:r w:rsidR="00ED39DD" w:rsidRPr="007D251A">
              <w:rPr>
                <w:rFonts w:ascii="Arial" w:eastAsiaTheme="minorEastAsia" w:hAnsi="Arial" w:cs="Arial"/>
                <w:b w:val="0"/>
                <w:bCs w:val="0"/>
                <w:noProof/>
                <w:sz w:val="21"/>
              </w:rPr>
              <w:tab/>
            </w:r>
            <w:r w:rsidR="00ED39DD" w:rsidRPr="007D251A">
              <w:rPr>
                <w:rStyle w:val="aa"/>
                <w:rFonts w:ascii="Arial" w:hAnsi="Arial" w:cs="Arial"/>
                <w:noProof/>
                <w:kern w:val="0"/>
              </w:rPr>
              <w:t>IAP driven firmware generation and loading</w:t>
            </w:r>
            <w:r w:rsidR="00ED39DD" w:rsidRPr="007D251A">
              <w:rPr>
                <w:rFonts w:ascii="Arial" w:hAnsi="Arial" w:cs="Arial"/>
                <w:noProof/>
                <w:webHidden/>
              </w:rPr>
              <w:tab/>
            </w:r>
            <w:r w:rsidR="00ED39DD" w:rsidRPr="007D251A">
              <w:rPr>
                <w:rFonts w:ascii="Arial" w:hAnsi="Arial" w:cs="Arial"/>
                <w:noProof/>
                <w:webHidden/>
              </w:rPr>
              <w:fldChar w:fldCharType="begin"/>
            </w:r>
            <w:r w:rsidR="00ED39DD" w:rsidRPr="007D251A">
              <w:rPr>
                <w:rFonts w:ascii="Arial" w:hAnsi="Arial" w:cs="Arial"/>
                <w:noProof/>
                <w:webHidden/>
              </w:rPr>
              <w:instrText xml:space="preserve"> PAGEREF _Toc874510 \h </w:instrText>
            </w:r>
            <w:r w:rsidR="00ED39DD" w:rsidRPr="007D251A">
              <w:rPr>
                <w:rFonts w:ascii="Arial" w:hAnsi="Arial" w:cs="Arial"/>
                <w:noProof/>
                <w:webHidden/>
              </w:rPr>
            </w:r>
            <w:r w:rsidR="00ED39DD" w:rsidRPr="007D251A">
              <w:rPr>
                <w:rFonts w:ascii="Arial" w:hAnsi="Arial" w:cs="Arial"/>
                <w:noProof/>
                <w:webHidden/>
              </w:rPr>
              <w:fldChar w:fldCharType="separate"/>
            </w:r>
            <w:r w:rsidR="00ED39DD" w:rsidRPr="007D251A">
              <w:rPr>
                <w:rFonts w:ascii="Arial" w:hAnsi="Arial" w:cs="Arial"/>
                <w:noProof/>
                <w:webHidden/>
              </w:rPr>
              <w:t>10</w:t>
            </w:r>
            <w:r w:rsidR="00ED39DD" w:rsidRPr="007D251A">
              <w:rPr>
                <w:rFonts w:ascii="Arial" w:hAnsi="Arial" w:cs="Arial"/>
                <w:noProof/>
                <w:webHidden/>
              </w:rPr>
              <w:fldChar w:fldCharType="end"/>
            </w:r>
          </w:hyperlink>
        </w:p>
        <w:p w14:paraId="57475C7E" w14:textId="77777777" w:rsidR="00ED39DD" w:rsidRPr="007D251A" w:rsidRDefault="00150387">
          <w:pPr>
            <w:pStyle w:val="21"/>
            <w:tabs>
              <w:tab w:val="left" w:pos="840"/>
              <w:tab w:val="right" w:leader="dot" w:pos="9402"/>
            </w:tabs>
            <w:rPr>
              <w:rFonts w:ascii="Arial" w:eastAsiaTheme="minorEastAsia" w:hAnsi="Arial" w:cs="Arial"/>
              <w:b w:val="0"/>
              <w:bCs w:val="0"/>
              <w:noProof/>
              <w:sz w:val="21"/>
            </w:rPr>
          </w:pPr>
          <w:hyperlink w:anchor="_Toc874511" w:history="1">
            <w:r w:rsidR="00ED39DD" w:rsidRPr="007D251A">
              <w:rPr>
                <w:rStyle w:val="aa"/>
                <w:rFonts w:ascii="Arial" w:hAnsi="Arial" w:cs="Arial"/>
                <w:noProof/>
                <w:kern w:val="0"/>
              </w:rPr>
              <w:t>7.2.</w:t>
            </w:r>
            <w:r w:rsidR="00ED39DD" w:rsidRPr="007D251A">
              <w:rPr>
                <w:rFonts w:ascii="Arial" w:eastAsiaTheme="minorEastAsia" w:hAnsi="Arial" w:cs="Arial"/>
                <w:b w:val="0"/>
                <w:bCs w:val="0"/>
                <w:noProof/>
                <w:sz w:val="21"/>
              </w:rPr>
              <w:tab/>
            </w:r>
            <w:r w:rsidR="00ED39DD" w:rsidRPr="007D251A">
              <w:rPr>
                <w:rStyle w:val="aa"/>
                <w:rFonts w:ascii="Arial" w:hAnsi="Arial" w:cs="Arial"/>
                <w:noProof/>
                <w:kern w:val="0"/>
              </w:rPr>
              <w:t>User APP generation</w:t>
            </w:r>
            <w:r w:rsidR="00ED39DD" w:rsidRPr="007D251A">
              <w:rPr>
                <w:rFonts w:ascii="Arial" w:hAnsi="Arial" w:cs="Arial"/>
                <w:noProof/>
                <w:webHidden/>
              </w:rPr>
              <w:tab/>
            </w:r>
            <w:r w:rsidR="00ED39DD" w:rsidRPr="007D251A">
              <w:rPr>
                <w:rFonts w:ascii="Arial" w:hAnsi="Arial" w:cs="Arial"/>
                <w:noProof/>
                <w:webHidden/>
              </w:rPr>
              <w:fldChar w:fldCharType="begin"/>
            </w:r>
            <w:r w:rsidR="00ED39DD" w:rsidRPr="007D251A">
              <w:rPr>
                <w:rFonts w:ascii="Arial" w:hAnsi="Arial" w:cs="Arial"/>
                <w:noProof/>
                <w:webHidden/>
              </w:rPr>
              <w:instrText xml:space="preserve"> PAGEREF _Toc874511 \h </w:instrText>
            </w:r>
            <w:r w:rsidR="00ED39DD" w:rsidRPr="007D251A">
              <w:rPr>
                <w:rFonts w:ascii="Arial" w:hAnsi="Arial" w:cs="Arial"/>
                <w:noProof/>
                <w:webHidden/>
              </w:rPr>
            </w:r>
            <w:r w:rsidR="00ED39DD" w:rsidRPr="007D251A">
              <w:rPr>
                <w:rFonts w:ascii="Arial" w:hAnsi="Arial" w:cs="Arial"/>
                <w:noProof/>
                <w:webHidden/>
              </w:rPr>
              <w:fldChar w:fldCharType="separate"/>
            </w:r>
            <w:r w:rsidR="00ED39DD" w:rsidRPr="007D251A">
              <w:rPr>
                <w:rFonts w:ascii="Arial" w:hAnsi="Arial" w:cs="Arial"/>
                <w:noProof/>
                <w:webHidden/>
              </w:rPr>
              <w:t>10</w:t>
            </w:r>
            <w:r w:rsidR="00ED39DD" w:rsidRPr="007D251A">
              <w:rPr>
                <w:rFonts w:ascii="Arial" w:hAnsi="Arial" w:cs="Arial"/>
                <w:noProof/>
                <w:webHidden/>
              </w:rPr>
              <w:fldChar w:fldCharType="end"/>
            </w:r>
          </w:hyperlink>
        </w:p>
        <w:p w14:paraId="67B443C9" w14:textId="77777777" w:rsidR="00ED39DD" w:rsidRPr="007D251A" w:rsidRDefault="00150387">
          <w:pPr>
            <w:pStyle w:val="21"/>
            <w:tabs>
              <w:tab w:val="left" w:pos="840"/>
              <w:tab w:val="right" w:leader="dot" w:pos="9402"/>
            </w:tabs>
            <w:rPr>
              <w:rFonts w:ascii="Arial" w:eastAsiaTheme="minorEastAsia" w:hAnsi="Arial" w:cs="Arial"/>
              <w:b w:val="0"/>
              <w:bCs w:val="0"/>
              <w:noProof/>
              <w:sz w:val="21"/>
            </w:rPr>
          </w:pPr>
          <w:hyperlink w:anchor="_Toc874512" w:history="1">
            <w:r w:rsidR="00ED39DD" w:rsidRPr="007D251A">
              <w:rPr>
                <w:rStyle w:val="aa"/>
                <w:rFonts w:ascii="Arial" w:hAnsi="Arial" w:cs="Arial"/>
                <w:noProof/>
                <w:kern w:val="0"/>
              </w:rPr>
              <w:t>7.3.</w:t>
            </w:r>
            <w:r w:rsidR="00ED39DD" w:rsidRPr="007D251A">
              <w:rPr>
                <w:rFonts w:ascii="Arial" w:eastAsiaTheme="minorEastAsia" w:hAnsi="Arial" w:cs="Arial"/>
                <w:b w:val="0"/>
                <w:bCs w:val="0"/>
                <w:noProof/>
                <w:sz w:val="21"/>
              </w:rPr>
              <w:tab/>
            </w:r>
            <w:r w:rsidR="00ED39DD" w:rsidRPr="007D251A">
              <w:rPr>
                <w:rStyle w:val="aa"/>
                <w:rFonts w:ascii="Arial" w:hAnsi="Arial" w:cs="Arial"/>
                <w:noProof/>
                <w:kern w:val="0"/>
              </w:rPr>
              <w:t>User APP upgrade</w:t>
            </w:r>
            <w:r w:rsidR="00ED39DD" w:rsidRPr="007D251A">
              <w:rPr>
                <w:rFonts w:ascii="Arial" w:hAnsi="Arial" w:cs="Arial"/>
                <w:noProof/>
                <w:webHidden/>
              </w:rPr>
              <w:tab/>
            </w:r>
            <w:r w:rsidR="00ED39DD" w:rsidRPr="007D251A">
              <w:rPr>
                <w:rFonts w:ascii="Arial" w:hAnsi="Arial" w:cs="Arial"/>
                <w:noProof/>
                <w:webHidden/>
              </w:rPr>
              <w:fldChar w:fldCharType="begin"/>
            </w:r>
            <w:r w:rsidR="00ED39DD" w:rsidRPr="007D251A">
              <w:rPr>
                <w:rFonts w:ascii="Arial" w:hAnsi="Arial" w:cs="Arial"/>
                <w:noProof/>
                <w:webHidden/>
              </w:rPr>
              <w:instrText xml:space="preserve"> PAGEREF _Toc874512 \h </w:instrText>
            </w:r>
            <w:r w:rsidR="00ED39DD" w:rsidRPr="007D251A">
              <w:rPr>
                <w:rFonts w:ascii="Arial" w:hAnsi="Arial" w:cs="Arial"/>
                <w:noProof/>
                <w:webHidden/>
              </w:rPr>
            </w:r>
            <w:r w:rsidR="00ED39DD" w:rsidRPr="007D251A">
              <w:rPr>
                <w:rFonts w:ascii="Arial" w:hAnsi="Arial" w:cs="Arial"/>
                <w:noProof/>
                <w:webHidden/>
              </w:rPr>
              <w:fldChar w:fldCharType="separate"/>
            </w:r>
            <w:r w:rsidR="00ED39DD" w:rsidRPr="007D251A">
              <w:rPr>
                <w:rFonts w:ascii="Arial" w:hAnsi="Arial" w:cs="Arial"/>
                <w:noProof/>
                <w:webHidden/>
              </w:rPr>
              <w:t>10</w:t>
            </w:r>
            <w:r w:rsidR="00ED39DD" w:rsidRPr="007D251A">
              <w:rPr>
                <w:rFonts w:ascii="Arial" w:hAnsi="Arial" w:cs="Arial"/>
                <w:noProof/>
                <w:webHidden/>
              </w:rPr>
              <w:fldChar w:fldCharType="end"/>
            </w:r>
          </w:hyperlink>
        </w:p>
        <w:p w14:paraId="09995316" w14:textId="77777777" w:rsidR="00ED39DD" w:rsidRPr="007D251A" w:rsidRDefault="00150387">
          <w:pPr>
            <w:pStyle w:val="12"/>
            <w:tabs>
              <w:tab w:val="left" w:pos="420"/>
            </w:tabs>
            <w:rPr>
              <w:rFonts w:eastAsiaTheme="minorEastAsia"/>
              <w:b w:val="0"/>
              <w:bCs w:val="0"/>
              <w:iCs w:val="0"/>
              <w:sz w:val="21"/>
              <w:szCs w:val="22"/>
            </w:rPr>
          </w:pPr>
          <w:hyperlink w:anchor="_Toc874513" w:history="1">
            <w:r w:rsidR="00ED39DD" w:rsidRPr="007D251A">
              <w:rPr>
                <w:rStyle w:val="aa"/>
              </w:rPr>
              <w:t>8.</w:t>
            </w:r>
            <w:r w:rsidR="00ED39DD" w:rsidRPr="007D251A">
              <w:rPr>
                <w:rFonts w:eastAsiaTheme="minorEastAsia"/>
                <w:b w:val="0"/>
                <w:bCs w:val="0"/>
                <w:iCs w:val="0"/>
                <w:sz w:val="21"/>
                <w:szCs w:val="22"/>
              </w:rPr>
              <w:tab/>
            </w:r>
            <w:r w:rsidR="00ED39DD" w:rsidRPr="007D251A">
              <w:rPr>
                <w:rStyle w:val="aa"/>
              </w:rPr>
              <w:t>MSC (USB Device) for IAP implementation steps</w:t>
            </w:r>
            <w:r w:rsidR="00ED39DD" w:rsidRPr="007D251A">
              <w:rPr>
                <w:webHidden/>
              </w:rPr>
              <w:tab/>
            </w:r>
            <w:r w:rsidR="00ED39DD" w:rsidRPr="007D251A">
              <w:rPr>
                <w:webHidden/>
              </w:rPr>
              <w:fldChar w:fldCharType="begin"/>
            </w:r>
            <w:r w:rsidR="00ED39DD" w:rsidRPr="007D251A">
              <w:rPr>
                <w:webHidden/>
              </w:rPr>
              <w:instrText xml:space="preserve"> PAGEREF _Toc874513 \h </w:instrText>
            </w:r>
            <w:r w:rsidR="00ED39DD" w:rsidRPr="007D251A">
              <w:rPr>
                <w:webHidden/>
              </w:rPr>
            </w:r>
            <w:r w:rsidR="00ED39DD" w:rsidRPr="007D251A">
              <w:rPr>
                <w:webHidden/>
              </w:rPr>
              <w:fldChar w:fldCharType="separate"/>
            </w:r>
            <w:r w:rsidR="00ED39DD" w:rsidRPr="007D251A">
              <w:rPr>
                <w:webHidden/>
              </w:rPr>
              <w:t>11</w:t>
            </w:r>
            <w:r w:rsidR="00ED39DD" w:rsidRPr="007D251A">
              <w:rPr>
                <w:webHidden/>
              </w:rPr>
              <w:fldChar w:fldCharType="end"/>
            </w:r>
          </w:hyperlink>
        </w:p>
        <w:p w14:paraId="5A151708" w14:textId="77777777" w:rsidR="00ED39DD" w:rsidRPr="007D251A" w:rsidRDefault="00150387">
          <w:pPr>
            <w:pStyle w:val="21"/>
            <w:tabs>
              <w:tab w:val="left" w:pos="840"/>
              <w:tab w:val="right" w:leader="dot" w:pos="9402"/>
            </w:tabs>
            <w:rPr>
              <w:rFonts w:ascii="Arial" w:eastAsiaTheme="minorEastAsia" w:hAnsi="Arial" w:cs="Arial"/>
              <w:b w:val="0"/>
              <w:bCs w:val="0"/>
              <w:noProof/>
              <w:sz w:val="21"/>
            </w:rPr>
          </w:pPr>
          <w:hyperlink w:anchor="_Toc874514" w:history="1">
            <w:r w:rsidR="00ED39DD" w:rsidRPr="007D251A">
              <w:rPr>
                <w:rStyle w:val="aa"/>
                <w:rFonts w:ascii="Arial" w:hAnsi="Arial" w:cs="Arial"/>
                <w:noProof/>
                <w:kern w:val="0"/>
              </w:rPr>
              <w:t>8.1.</w:t>
            </w:r>
            <w:r w:rsidR="00ED39DD" w:rsidRPr="007D251A">
              <w:rPr>
                <w:rFonts w:ascii="Arial" w:eastAsiaTheme="minorEastAsia" w:hAnsi="Arial" w:cs="Arial"/>
                <w:b w:val="0"/>
                <w:bCs w:val="0"/>
                <w:noProof/>
                <w:sz w:val="21"/>
              </w:rPr>
              <w:tab/>
            </w:r>
            <w:r w:rsidR="00ED39DD" w:rsidRPr="007D251A">
              <w:rPr>
                <w:rStyle w:val="aa"/>
                <w:rFonts w:ascii="Arial" w:hAnsi="Arial" w:cs="Arial"/>
                <w:noProof/>
                <w:kern w:val="0"/>
              </w:rPr>
              <w:t>IAP driven firmware generation and loading</w:t>
            </w:r>
            <w:r w:rsidR="00ED39DD" w:rsidRPr="007D251A">
              <w:rPr>
                <w:rFonts w:ascii="Arial" w:hAnsi="Arial" w:cs="Arial"/>
                <w:noProof/>
                <w:webHidden/>
              </w:rPr>
              <w:tab/>
            </w:r>
            <w:r w:rsidR="00ED39DD" w:rsidRPr="007D251A">
              <w:rPr>
                <w:rFonts w:ascii="Arial" w:hAnsi="Arial" w:cs="Arial"/>
                <w:noProof/>
                <w:webHidden/>
              </w:rPr>
              <w:fldChar w:fldCharType="begin"/>
            </w:r>
            <w:r w:rsidR="00ED39DD" w:rsidRPr="007D251A">
              <w:rPr>
                <w:rFonts w:ascii="Arial" w:hAnsi="Arial" w:cs="Arial"/>
                <w:noProof/>
                <w:webHidden/>
              </w:rPr>
              <w:instrText xml:space="preserve"> PAGEREF _Toc874514 \h </w:instrText>
            </w:r>
            <w:r w:rsidR="00ED39DD" w:rsidRPr="007D251A">
              <w:rPr>
                <w:rFonts w:ascii="Arial" w:hAnsi="Arial" w:cs="Arial"/>
                <w:noProof/>
                <w:webHidden/>
              </w:rPr>
            </w:r>
            <w:r w:rsidR="00ED39DD" w:rsidRPr="007D251A">
              <w:rPr>
                <w:rFonts w:ascii="Arial" w:hAnsi="Arial" w:cs="Arial"/>
                <w:noProof/>
                <w:webHidden/>
              </w:rPr>
              <w:fldChar w:fldCharType="separate"/>
            </w:r>
            <w:r w:rsidR="00ED39DD" w:rsidRPr="007D251A">
              <w:rPr>
                <w:rFonts w:ascii="Arial" w:hAnsi="Arial" w:cs="Arial"/>
                <w:noProof/>
                <w:webHidden/>
              </w:rPr>
              <w:t>11</w:t>
            </w:r>
            <w:r w:rsidR="00ED39DD" w:rsidRPr="007D251A">
              <w:rPr>
                <w:rFonts w:ascii="Arial" w:hAnsi="Arial" w:cs="Arial"/>
                <w:noProof/>
                <w:webHidden/>
              </w:rPr>
              <w:fldChar w:fldCharType="end"/>
            </w:r>
          </w:hyperlink>
        </w:p>
        <w:p w14:paraId="762175E7" w14:textId="77777777" w:rsidR="00ED39DD" w:rsidRPr="007D251A" w:rsidRDefault="00150387">
          <w:pPr>
            <w:pStyle w:val="21"/>
            <w:tabs>
              <w:tab w:val="left" w:pos="840"/>
              <w:tab w:val="right" w:leader="dot" w:pos="9402"/>
            </w:tabs>
            <w:rPr>
              <w:rFonts w:ascii="Arial" w:eastAsiaTheme="minorEastAsia" w:hAnsi="Arial" w:cs="Arial"/>
              <w:b w:val="0"/>
              <w:bCs w:val="0"/>
              <w:noProof/>
              <w:sz w:val="21"/>
            </w:rPr>
          </w:pPr>
          <w:hyperlink w:anchor="_Toc874515" w:history="1">
            <w:r w:rsidR="00ED39DD" w:rsidRPr="007D251A">
              <w:rPr>
                <w:rStyle w:val="aa"/>
                <w:rFonts w:ascii="Arial" w:hAnsi="Arial" w:cs="Arial"/>
                <w:noProof/>
                <w:kern w:val="0"/>
              </w:rPr>
              <w:t>8.2.</w:t>
            </w:r>
            <w:r w:rsidR="00ED39DD" w:rsidRPr="007D251A">
              <w:rPr>
                <w:rFonts w:ascii="Arial" w:eastAsiaTheme="minorEastAsia" w:hAnsi="Arial" w:cs="Arial"/>
                <w:b w:val="0"/>
                <w:bCs w:val="0"/>
                <w:noProof/>
                <w:sz w:val="21"/>
              </w:rPr>
              <w:tab/>
            </w:r>
            <w:r w:rsidR="00ED39DD" w:rsidRPr="007D251A">
              <w:rPr>
                <w:rStyle w:val="aa"/>
                <w:rFonts w:ascii="Arial" w:hAnsi="Arial" w:cs="Arial"/>
                <w:noProof/>
                <w:kern w:val="0"/>
              </w:rPr>
              <w:t>User APP generation</w:t>
            </w:r>
            <w:r w:rsidR="00ED39DD" w:rsidRPr="007D251A">
              <w:rPr>
                <w:rFonts w:ascii="Arial" w:hAnsi="Arial" w:cs="Arial"/>
                <w:noProof/>
                <w:webHidden/>
              </w:rPr>
              <w:tab/>
            </w:r>
            <w:r w:rsidR="00ED39DD" w:rsidRPr="007D251A">
              <w:rPr>
                <w:rFonts w:ascii="Arial" w:hAnsi="Arial" w:cs="Arial"/>
                <w:noProof/>
                <w:webHidden/>
              </w:rPr>
              <w:fldChar w:fldCharType="begin"/>
            </w:r>
            <w:r w:rsidR="00ED39DD" w:rsidRPr="007D251A">
              <w:rPr>
                <w:rFonts w:ascii="Arial" w:hAnsi="Arial" w:cs="Arial"/>
                <w:noProof/>
                <w:webHidden/>
              </w:rPr>
              <w:instrText xml:space="preserve"> PAGEREF _Toc874515 \h </w:instrText>
            </w:r>
            <w:r w:rsidR="00ED39DD" w:rsidRPr="007D251A">
              <w:rPr>
                <w:rFonts w:ascii="Arial" w:hAnsi="Arial" w:cs="Arial"/>
                <w:noProof/>
                <w:webHidden/>
              </w:rPr>
            </w:r>
            <w:r w:rsidR="00ED39DD" w:rsidRPr="007D251A">
              <w:rPr>
                <w:rFonts w:ascii="Arial" w:hAnsi="Arial" w:cs="Arial"/>
                <w:noProof/>
                <w:webHidden/>
              </w:rPr>
              <w:fldChar w:fldCharType="separate"/>
            </w:r>
            <w:r w:rsidR="00ED39DD" w:rsidRPr="007D251A">
              <w:rPr>
                <w:rFonts w:ascii="Arial" w:hAnsi="Arial" w:cs="Arial"/>
                <w:noProof/>
                <w:webHidden/>
              </w:rPr>
              <w:t>11</w:t>
            </w:r>
            <w:r w:rsidR="00ED39DD" w:rsidRPr="007D251A">
              <w:rPr>
                <w:rFonts w:ascii="Arial" w:hAnsi="Arial" w:cs="Arial"/>
                <w:noProof/>
                <w:webHidden/>
              </w:rPr>
              <w:fldChar w:fldCharType="end"/>
            </w:r>
          </w:hyperlink>
        </w:p>
        <w:p w14:paraId="7CB5239D" w14:textId="77777777" w:rsidR="00ED39DD" w:rsidRPr="007D251A" w:rsidRDefault="00150387">
          <w:pPr>
            <w:pStyle w:val="21"/>
            <w:tabs>
              <w:tab w:val="left" w:pos="840"/>
              <w:tab w:val="right" w:leader="dot" w:pos="9402"/>
            </w:tabs>
            <w:rPr>
              <w:rFonts w:ascii="Arial" w:eastAsiaTheme="minorEastAsia" w:hAnsi="Arial" w:cs="Arial"/>
              <w:b w:val="0"/>
              <w:bCs w:val="0"/>
              <w:noProof/>
              <w:sz w:val="21"/>
            </w:rPr>
          </w:pPr>
          <w:hyperlink w:anchor="_Toc874516" w:history="1">
            <w:r w:rsidR="00ED39DD" w:rsidRPr="007D251A">
              <w:rPr>
                <w:rStyle w:val="aa"/>
                <w:rFonts w:ascii="Arial" w:hAnsi="Arial" w:cs="Arial"/>
                <w:noProof/>
                <w:kern w:val="0"/>
              </w:rPr>
              <w:t>8.3.</w:t>
            </w:r>
            <w:r w:rsidR="00ED39DD" w:rsidRPr="007D251A">
              <w:rPr>
                <w:rFonts w:ascii="Arial" w:eastAsiaTheme="minorEastAsia" w:hAnsi="Arial" w:cs="Arial"/>
                <w:b w:val="0"/>
                <w:bCs w:val="0"/>
                <w:noProof/>
                <w:sz w:val="21"/>
              </w:rPr>
              <w:tab/>
            </w:r>
            <w:r w:rsidR="00ED39DD" w:rsidRPr="007D251A">
              <w:rPr>
                <w:rStyle w:val="aa"/>
                <w:rFonts w:ascii="Arial" w:hAnsi="Arial" w:cs="Arial"/>
                <w:noProof/>
                <w:kern w:val="0"/>
              </w:rPr>
              <w:t>User APP upgrade</w:t>
            </w:r>
            <w:r w:rsidR="00ED39DD" w:rsidRPr="007D251A">
              <w:rPr>
                <w:rFonts w:ascii="Arial" w:hAnsi="Arial" w:cs="Arial"/>
                <w:noProof/>
                <w:webHidden/>
              </w:rPr>
              <w:tab/>
            </w:r>
            <w:r w:rsidR="00ED39DD" w:rsidRPr="007D251A">
              <w:rPr>
                <w:rFonts w:ascii="Arial" w:hAnsi="Arial" w:cs="Arial"/>
                <w:noProof/>
                <w:webHidden/>
              </w:rPr>
              <w:fldChar w:fldCharType="begin"/>
            </w:r>
            <w:r w:rsidR="00ED39DD" w:rsidRPr="007D251A">
              <w:rPr>
                <w:rFonts w:ascii="Arial" w:hAnsi="Arial" w:cs="Arial"/>
                <w:noProof/>
                <w:webHidden/>
              </w:rPr>
              <w:instrText xml:space="preserve"> PAGEREF _Toc874516 \h </w:instrText>
            </w:r>
            <w:r w:rsidR="00ED39DD" w:rsidRPr="007D251A">
              <w:rPr>
                <w:rFonts w:ascii="Arial" w:hAnsi="Arial" w:cs="Arial"/>
                <w:noProof/>
                <w:webHidden/>
              </w:rPr>
            </w:r>
            <w:r w:rsidR="00ED39DD" w:rsidRPr="007D251A">
              <w:rPr>
                <w:rFonts w:ascii="Arial" w:hAnsi="Arial" w:cs="Arial"/>
                <w:noProof/>
                <w:webHidden/>
              </w:rPr>
              <w:fldChar w:fldCharType="separate"/>
            </w:r>
            <w:r w:rsidR="00ED39DD" w:rsidRPr="007D251A">
              <w:rPr>
                <w:rFonts w:ascii="Arial" w:hAnsi="Arial" w:cs="Arial"/>
                <w:noProof/>
                <w:webHidden/>
              </w:rPr>
              <w:t>11</w:t>
            </w:r>
            <w:r w:rsidR="00ED39DD" w:rsidRPr="007D251A">
              <w:rPr>
                <w:rFonts w:ascii="Arial" w:hAnsi="Arial" w:cs="Arial"/>
                <w:noProof/>
                <w:webHidden/>
              </w:rPr>
              <w:fldChar w:fldCharType="end"/>
            </w:r>
          </w:hyperlink>
        </w:p>
        <w:p w14:paraId="4C243240" w14:textId="77777777" w:rsidR="00ED39DD" w:rsidRPr="007D251A" w:rsidRDefault="00150387">
          <w:pPr>
            <w:pStyle w:val="12"/>
            <w:tabs>
              <w:tab w:val="left" w:pos="420"/>
            </w:tabs>
            <w:rPr>
              <w:rFonts w:eastAsiaTheme="minorEastAsia"/>
              <w:b w:val="0"/>
              <w:bCs w:val="0"/>
              <w:iCs w:val="0"/>
              <w:sz w:val="21"/>
              <w:szCs w:val="22"/>
            </w:rPr>
          </w:pPr>
          <w:hyperlink w:anchor="_Toc874517" w:history="1">
            <w:r w:rsidR="00ED39DD" w:rsidRPr="007D251A">
              <w:rPr>
                <w:rStyle w:val="aa"/>
              </w:rPr>
              <w:t>9.</w:t>
            </w:r>
            <w:r w:rsidR="00ED39DD" w:rsidRPr="007D251A">
              <w:rPr>
                <w:rFonts w:eastAsiaTheme="minorEastAsia"/>
                <w:b w:val="0"/>
                <w:bCs w:val="0"/>
                <w:iCs w:val="0"/>
                <w:sz w:val="21"/>
                <w:szCs w:val="22"/>
              </w:rPr>
              <w:tab/>
            </w:r>
            <w:r w:rsidR="00ED39DD" w:rsidRPr="007D251A">
              <w:rPr>
                <w:rStyle w:val="aa"/>
              </w:rPr>
              <w:t>Revision history</w:t>
            </w:r>
            <w:r w:rsidR="00ED39DD" w:rsidRPr="007D251A">
              <w:rPr>
                <w:webHidden/>
              </w:rPr>
              <w:tab/>
            </w:r>
            <w:r w:rsidR="00ED39DD" w:rsidRPr="007D251A">
              <w:rPr>
                <w:webHidden/>
              </w:rPr>
              <w:fldChar w:fldCharType="begin"/>
            </w:r>
            <w:r w:rsidR="00ED39DD" w:rsidRPr="007D251A">
              <w:rPr>
                <w:webHidden/>
              </w:rPr>
              <w:instrText xml:space="preserve"> PAGEREF _Toc874517 \h </w:instrText>
            </w:r>
            <w:r w:rsidR="00ED39DD" w:rsidRPr="007D251A">
              <w:rPr>
                <w:webHidden/>
              </w:rPr>
            </w:r>
            <w:r w:rsidR="00ED39DD" w:rsidRPr="007D251A">
              <w:rPr>
                <w:webHidden/>
              </w:rPr>
              <w:fldChar w:fldCharType="separate"/>
            </w:r>
            <w:r w:rsidR="00ED39DD" w:rsidRPr="007D251A">
              <w:rPr>
                <w:webHidden/>
              </w:rPr>
              <w:t>12</w:t>
            </w:r>
            <w:r w:rsidR="00ED39DD" w:rsidRPr="007D251A">
              <w:rPr>
                <w:webHidden/>
              </w:rPr>
              <w:fldChar w:fldCharType="end"/>
            </w:r>
          </w:hyperlink>
        </w:p>
        <w:p w14:paraId="0CB00B44" w14:textId="77777777" w:rsidR="00FA375D" w:rsidRPr="007D251A" w:rsidRDefault="00D73421">
          <w:pPr>
            <w:rPr>
              <w:rFonts w:ascii="Arial" w:hAnsi="Arial" w:cs="Arial"/>
            </w:rPr>
          </w:pPr>
          <w:r w:rsidRPr="007D251A">
            <w:rPr>
              <w:rFonts w:ascii="Arial" w:hAnsi="Arial" w:cs="Arial"/>
              <w:b/>
              <w:bCs/>
              <w:iCs/>
              <w:noProof/>
              <w:sz w:val="20"/>
              <w:szCs w:val="20"/>
            </w:rPr>
            <w:fldChar w:fldCharType="end"/>
          </w:r>
        </w:p>
      </w:sdtContent>
    </w:sdt>
    <w:p w14:paraId="0CB00C56" w14:textId="77777777" w:rsidR="00563F5F" w:rsidRPr="007D251A" w:rsidRDefault="00563F5F">
      <w:pPr>
        <w:widowControl/>
        <w:jc w:val="left"/>
        <w:rPr>
          <w:rFonts w:ascii="Arial" w:hAnsi="Arial" w:cs="Arial"/>
          <w:b/>
          <w:bCs/>
          <w:kern w:val="44"/>
          <w:sz w:val="44"/>
          <w:szCs w:val="44"/>
        </w:rPr>
      </w:pPr>
      <w:r w:rsidRPr="007D251A">
        <w:rPr>
          <w:rFonts w:ascii="Arial" w:hAnsi="Arial" w:cs="Arial"/>
        </w:rPr>
        <w:br w:type="page"/>
      </w:r>
    </w:p>
    <w:p w14:paraId="0CB00C92" w14:textId="4ED2C3A1" w:rsidR="002831AC" w:rsidRPr="007D251A" w:rsidRDefault="00197B92" w:rsidP="00D55DB1">
      <w:pPr>
        <w:pStyle w:val="10"/>
        <w:numPr>
          <w:ilvl w:val="0"/>
          <w:numId w:val="6"/>
        </w:numPr>
        <w:spacing w:before="260" w:after="260" w:line="415" w:lineRule="auto"/>
        <w:ind w:left="1259" w:hanging="1259"/>
        <w:rPr>
          <w:rFonts w:ascii="Arial" w:hAnsi="Arial" w:cs="Arial"/>
          <w:sz w:val="32"/>
          <w:szCs w:val="32"/>
        </w:rPr>
      </w:pPr>
      <w:bookmarkStart w:id="7" w:name="_Toc874495"/>
      <w:bookmarkStart w:id="8" w:name="_Toc341705956"/>
      <w:bookmarkStart w:id="9" w:name="_Toc341706035"/>
      <w:bookmarkStart w:id="10" w:name="_Toc346291749"/>
      <w:bookmarkEnd w:id="1"/>
      <w:bookmarkEnd w:id="0"/>
      <w:r w:rsidRPr="007D251A">
        <w:rPr>
          <w:rFonts w:ascii="Arial" w:hAnsi="Arial" w:cs="Arial"/>
          <w:sz w:val="32"/>
          <w:szCs w:val="32"/>
        </w:rPr>
        <w:lastRenderedPageBreak/>
        <w:t>Introduction</w:t>
      </w:r>
      <w:bookmarkEnd w:id="7"/>
    </w:p>
    <w:bookmarkEnd w:id="8"/>
    <w:bookmarkEnd w:id="9"/>
    <w:bookmarkEnd w:id="10"/>
    <w:p w14:paraId="7EA7331E" w14:textId="134991D5" w:rsidR="00CC5929" w:rsidRPr="007D251A" w:rsidRDefault="00E03E30" w:rsidP="00E03E30">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 xml:space="preserve">With the increasing demand for firmware upgrade, GD32 provides a flexible upgrade mode: IAP (In Application Program). It can </w:t>
      </w:r>
      <w:r w:rsidR="003722E4" w:rsidRPr="007D251A">
        <w:rPr>
          <w:rFonts w:ascii="Arial" w:hAnsi="Arial" w:cs="Arial"/>
          <w:kern w:val="0"/>
          <w:sz w:val="20"/>
          <w:szCs w:val="20"/>
        </w:rPr>
        <w:t>be implemented by USB DFU class,</w:t>
      </w:r>
      <w:r w:rsidR="00ED39DD" w:rsidRPr="007D251A">
        <w:rPr>
          <w:rFonts w:ascii="Arial" w:hAnsi="Arial" w:cs="Arial"/>
          <w:kern w:val="0"/>
          <w:sz w:val="20"/>
          <w:szCs w:val="20"/>
        </w:rPr>
        <w:t xml:space="preserve"> </w:t>
      </w:r>
      <w:r w:rsidR="003503C3" w:rsidRPr="007D251A">
        <w:rPr>
          <w:rFonts w:ascii="Arial" w:hAnsi="Arial" w:cs="Arial"/>
          <w:kern w:val="0"/>
          <w:sz w:val="20"/>
          <w:szCs w:val="20"/>
        </w:rPr>
        <w:t xml:space="preserve">USB </w:t>
      </w:r>
      <w:r w:rsidRPr="007D251A">
        <w:rPr>
          <w:rFonts w:ascii="Arial" w:hAnsi="Arial" w:cs="Arial"/>
          <w:kern w:val="0"/>
          <w:sz w:val="20"/>
          <w:szCs w:val="20"/>
        </w:rPr>
        <w:t xml:space="preserve">Custom HID class </w:t>
      </w:r>
      <w:r w:rsidR="003722E4" w:rsidRPr="007D251A">
        <w:rPr>
          <w:rFonts w:ascii="Arial" w:hAnsi="Arial" w:cs="Arial"/>
          <w:kern w:val="0"/>
          <w:sz w:val="20"/>
          <w:szCs w:val="20"/>
        </w:rPr>
        <w:t xml:space="preserve">or </w:t>
      </w:r>
      <w:r w:rsidR="003503C3" w:rsidRPr="007D251A">
        <w:rPr>
          <w:rFonts w:ascii="Arial" w:hAnsi="Arial" w:cs="Arial"/>
          <w:kern w:val="0"/>
          <w:sz w:val="20"/>
          <w:szCs w:val="20"/>
        </w:rPr>
        <w:t xml:space="preserve">USB </w:t>
      </w:r>
      <w:r w:rsidR="003722E4" w:rsidRPr="007D251A">
        <w:rPr>
          <w:rFonts w:ascii="Arial" w:hAnsi="Arial" w:cs="Arial"/>
          <w:kern w:val="0"/>
          <w:sz w:val="20"/>
          <w:szCs w:val="20"/>
        </w:rPr>
        <w:t xml:space="preserve">MSC class </w:t>
      </w:r>
      <w:r w:rsidRPr="007D251A">
        <w:rPr>
          <w:rFonts w:ascii="Arial" w:hAnsi="Arial" w:cs="Arial"/>
          <w:kern w:val="0"/>
          <w:sz w:val="20"/>
          <w:szCs w:val="20"/>
        </w:rPr>
        <w:t>with relevant demo software tools.</w:t>
      </w:r>
    </w:p>
    <w:p w14:paraId="3305EDD8" w14:textId="1CDA6F56" w:rsidR="009A3D27" w:rsidRPr="007D251A" w:rsidRDefault="00C144FB" w:rsidP="00D55DB1">
      <w:pPr>
        <w:pStyle w:val="10"/>
        <w:numPr>
          <w:ilvl w:val="0"/>
          <w:numId w:val="6"/>
        </w:numPr>
        <w:spacing w:before="260" w:after="260" w:line="415" w:lineRule="auto"/>
        <w:ind w:left="1259" w:hanging="1259"/>
        <w:rPr>
          <w:rFonts w:ascii="Arial" w:hAnsi="Arial" w:cs="Arial"/>
          <w:sz w:val="32"/>
          <w:szCs w:val="32"/>
        </w:rPr>
      </w:pPr>
      <w:bookmarkStart w:id="11" w:name="_Toc874496"/>
      <w:r w:rsidRPr="007D251A">
        <w:rPr>
          <w:rFonts w:ascii="Arial" w:hAnsi="Arial" w:cs="Arial"/>
          <w:sz w:val="32"/>
          <w:szCs w:val="32"/>
        </w:rPr>
        <w:t>USB IAP Firmware Library File Structure</w:t>
      </w:r>
      <w:bookmarkEnd w:id="11"/>
    </w:p>
    <w:p w14:paraId="1EA7D68F" w14:textId="77777777" w:rsidR="009A3D27" w:rsidRPr="007D251A" w:rsidRDefault="009A3D27" w:rsidP="009A3D27">
      <w:pPr>
        <w:ind w:leftChars="600" w:left="1260"/>
        <w:rPr>
          <w:rFonts w:ascii="Arial" w:hAnsi="Arial" w:cs="Arial"/>
        </w:rPr>
      </w:pPr>
      <w:r w:rsidRPr="007D251A">
        <w:rPr>
          <w:rFonts w:ascii="Arial" w:hAnsi="Arial" w:cs="Arial"/>
          <w:noProof/>
          <w:sz w:val="24"/>
          <w:szCs w:val="24"/>
        </w:rPr>
        <mc:AlternateContent>
          <mc:Choice Requires="wps">
            <w:drawing>
              <wp:anchor distT="45720" distB="45720" distL="114300" distR="114300" simplePos="0" relativeHeight="251673600" behindDoc="0" locked="0" layoutInCell="1" allowOverlap="1" wp14:anchorId="2DD4B743" wp14:editId="54874062">
                <wp:simplePos x="0" y="0"/>
                <wp:positionH relativeFrom="column">
                  <wp:posOffset>2375230</wp:posOffset>
                </wp:positionH>
                <wp:positionV relativeFrom="paragraph">
                  <wp:posOffset>1233170</wp:posOffset>
                </wp:positionV>
                <wp:extent cx="435610" cy="1404620"/>
                <wp:effectExtent l="0" t="0" r="0"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610" cy="1404620"/>
                        </a:xfrm>
                        <a:prstGeom prst="rect">
                          <a:avLst/>
                        </a:prstGeom>
                        <a:noFill/>
                        <a:ln w="9525">
                          <a:noFill/>
                          <a:miter lim="800000"/>
                          <a:headEnd/>
                          <a:tailEnd/>
                        </a:ln>
                      </wps:spPr>
                      <wps:txbx>
                        <w:txbxContent>
                          <w:p w14:paraId="60FF9DD0" w14:textId="77777777" w:rsidR="009A3D27" w:rsidRPr="00C70403" w:rsidRDefault="009A3D27" w:rsidP="009A3D27">
                            <w:pPr>
                              <w:rPr>
                                <w:b/>
                                <w:sz w:val="24"/>
                                <w:szCs w:val="24"/>
                              </w:rPr>
                            </w:pPr>
                            <w:r>
                              <w:rPr>
                                <w:b/>
                                <w:sz w:val="24"/>
                                <w:szCs w:val="24"/>
                              </w:rPr>
                              <w:t>②</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D4B743" id="_x0000_t202" coordsize="21600,21600" o:spt="202" path="m,l,21600r21600,l21600,xe">
                <v:stroke joinstyle="miter"/>
                <v:path gradientshapeok="t" o:connecttype="rect"/>
              </v:shapetype>
              <v:shape id="文本框 2" o:spid="_x0000_s1026" type="#_x0000_t202" style="position:absolute;left:0;text-align:left;margin-left:187.05pt;margin-top:97.1pt;width:34.3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" filled="f" stroked="f">
                <v:textbox style="mso-fit-shape-to-text:t">
                  <w:txbxContent>
                    <w:p w14:paraId="60FF9DD0" w14:textId="77777777" w:rsidR="009A3D27" w:rsidRPr="00C70403" w:rsidRDefault="009A3D27" w:rsidP="009A3D27">
                      <w:pPr>
                        <w:rPr>
                          <w:b/>
                          <w:sz w:val="24"/>
                          <w:szCs w:val="24"/>
                        </w:rPr>
                      </w:pPr>
                      <w:r>
                        <w:rPr>
                          <w:b/>
                          <w:sz w:val="24"/>
                          <w:szCs w:val="24"/>
                        </w:rPr>
                        <w:t>②</w:t>
                      </w:r>
                    </w:p>
                  </w:txbxContent>
                </v:textbox>
              </v:shape>
            </w:pict>
          </mc:Fallback>
        </mc:AlternateContent>
      </w:r>
      <w:r w:rsidRPr="007D251A">
        <w:rPr>
          <w:rFonts w:ascii="Arial" w:hAnsi="Arial" w:cs="Arial"/>
          <w:noProof/>
          <w:sz w:val="24"/>
          <w:szCs w:val="24"/>
        </w:rPr>
        <mc:AlternateContent>
          <mc:Choice Requires="wps">
            <w:drawing>
              <wp:anchor distT="45720" distB="45720" distL="114300" distR="114300" simplePos="0" relativeHeight="251676672" behindDoc="0" locked="0" layoutInCell="1" allowOverlap="1" wp14:anchorId="63BDCE89" wp14:editId="03A93CEF">
                <wp:simplePos x="0" y="0"/>
                <wp:positionH relativeFrom="column">
                  <wp:posOffset>2390445</wp:posOffset>
                </wp:positionH>
                <wp:positionV relativeFrom="paragraph">
                  <wp:posOffset>3686810</wp:posOffset>
                </wp:positionV>
                <wp:extent cx="435610" cy="1404620"/>
                <wp:effectExtent l="0" t="0" r="0" b="635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610" cy="1404620"/>
                        </a:xfrm>
                        <a:prstGeom prst="rect">
                          <a:avLst/>
                        </a:prstGeom>
                        <a:noFill/>
                        <a:ln w="9525">
                          <a:noFill/>
                          <a:miter lim="800000"/>
                          <a:headEnd/>
                          <a:tailEnd/>
                        </a:ln>
                      </wps:spPr>
                      <wps:txbx>
                        <w:txbxContent>
                          <w:p w14:paraId="495630CC" w14:textId="77777777" w:rsidR="009A3D27" w:rsidRPr="00C70403" w:rsidRDefault="009A3D27" w:rsidP="009A3D27">
                            <w:pPr>
                              <w:rPr>
                                <w:b/>
                                <w:sz w:val="24"/>
                                <w:szCs w:val="24"/>
                              </w:rPr>
                            </w:pPr>
                            <w:r>
                              <w:rPr>
                                <w:b/>
                                <w:sz w:val="24"/>
                                <w:szCs w:val="24"/>
                              </w:rPr>
                              <w:t>④</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BDCE89" id="_x0000_s1027" type="#_x0000_t202" style="position:absolute;left:0;text-align:left;margin-left:188.2pt;margin-top:290.3pt;width:34.3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" filled="f" stroked="f">
                <v:textbox style="mso-fit-shape-to-text:t">
                  <w:txbxContent>
                    <w:p w14:paraId="495630CC" w14:textId="77777777" w:rsidR="009A3D27" w:rsidRPr="00C70403" w:rsidRDefault="009A3D27" w:rsidP="009A3D27">
                      <w:pPr>
                        <w:rPr>
                          <w:b/>
                          <w:sz w:val="24"/>
                          <w:szCs w:val="24"/>
                        </w:rPr>
                      </w:pPr>
                      <w:r>
                        <w:rPr>
                          <w:b/>
                          <w:sz w:val="24"/>
                          <w:szCs w:val="24"/>
                        </w:rPr>
                        <w:t>④</w:t>
                      </w:r>
                    </w:p>
                  </w:txbxContent>
                </v:textbox>
              </v:shape>
            </w:pict>
          </mc:Fallback>
        </mc:AlternateContent>
      </w:r>
      <w:r w:rsidRPr="007D251A">
        <w:rPr>
          <w:rFonts w:ascii="Arial" w:hAnsi="Arial" w:cs="Arial"/>
          <w:noProof/>
        </w:rPr>
        <mc:AlternateContent>
          <mc:Choice Requires="wps">
            <w:drawing>
              <wp:anchor distT="0" distB="0" distL="114300" distR="114300" simplePos="0" relativeHeight="251679744" behindDoc="0" locked="0" layoutInCell="1" allowOverlap="1" wp14:anchorId="0E93442A" wp14:editId="42AAC098">
                <wp:simplePos x="0" y="0"/>
                <wp:positionH relativeFrom="column">
                  <wp:posOffset>984555</wp:posOffset>
                </wp:positionH>
                <wp:positionV relativeFrom="paragraph">
                  <wp:posOffset>3710305</wp:posOffset>
                </wp:positionV>
                <wp:extent cx="1769745" cy="248716"/>
                <wp:effectExtent l="0" t="0" r="20955" b="18415"/>
                <wp:wrapNone/>
                <wp:docPr id="12" name="矩形 12"/>
                <wp:cNvGraphicFramePr/>
                <a:graphic xmlns:a="http://schemas.openxmlformats.org/drawingml/2006/main">
                  <a:graphicData uri="http://schemas.microsoft.com/office/word/2010/wordprocessingShape">
                    <wps:wsp>
                      <wps:cNvSpPr/>
                      <wps:spPr>
                        <a:xfrm>
                          <a:off x="0" y="0"/>
                          <a:ext cx="1769745" cy="24871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907A9C" id="矩形 12" o:spid="_x0000_s1026" style="position:absolute;left:0;text-align:left;margin-left:77.5pt;margin-top:292.15pt;width:139.35pt;height:19.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" filled="f" strokecolor="red" strokeweight="2pt"/>
            </w:pict>
          </mc:Fallback>
        </mc:AlternateContent>
      </w:r>
      <w:r w:rsidRPr="007D251A">
        <w:rPr>
          <w:rFonts w:ascii="Arial" w:hAnsi="Arial" w:cs="Arial"/>
          <w:noProof/>
          <w:sz w:val="24"/>
          <w:szCs w:val="24"/>
        </w:rPr>
        <mc:AlternateContent>
          <mc:Choice Requires="wps">
            <w:drawing>
              <wp:anchor distT="45720" distB="45720" distL="114300" distR="114300" simplePos="0" relativeHeight="251677696" behindDoc="0" locked="0" layoutInCell="1" allowOverlap="1" wp14:anchorId="2BAB700C" wp14:editId="6AF63441">
                <wp:simplePos x="0" y="0"/>
                <wp:positionH relativeFrom="margin">
                  <wp:posOffset>2384120</wp:posOffset>
                </wp:positionH>
                <wp:positionV relativeFrom="paragraph">
                  <wp:posOffset>2612390</wp:posOffset>
                </wp:positionV>
                <wp:extent cx="435610" cy="1404620"/>
                <wp:effectExtent l="0" t="0" r="0" b="635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610" cy="1404620"/>
                        </a:xfrm>
                        <a:prstGeom prst="rect">
                          <a:avLst/>
                        </a:prstGeom>
                        <a:noFill/>
                        <a:ln w="9525">
                          <a:noFill/>
                          <a:miter lim="800000"/>
                          <a:headEnd/>
                          <a:tailEnd/>
                        </a:ln>
                      </wps:spPr>
                      <wps:txbx>
                        <w:txbxContent>
                          <w:p w14:paraId="0A9AD2BC" w14:textId="77777777" w:rsidR="009A3D27" w:rsidRPr="00C70403" w:rsidRDefault="009A3D27" w:rsidP="009A3D27">
                            <w:pPr>
                              <w:rPr>
                                <w:b/>
                                <w:sz w:val="24"/>
                                <w:szCs w:val="24"/>
                              </w:rPr>
                            </w:pPr>
                            <w:r>
                              <w:rPr>
                                <w:b/>
                                <w:sz w:val="24"/>
                                <w:szCs w:val="24"/>
                              </w:rPr>
                              <w:t>③</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AB700C" id="_x0000_s1028" type="#_x0000_t202" style="position:absolute;left:0;text-align:left;margin-left:187.75pt;margin-top:205.7pt;width:34.3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" filled="f" stroked="f">
                <v:textbox style="mso-fit-shape-to-text:t">
                  <w:txbxContent>
                    <w:p w14:paraId="0A9AD2BC" w14:textId="77777777" w:rsidR="009A3D27" w:rsidRPr="00C70403" w:rsidRDefault="009A3D27" w:rsidP="009A3D27">
                      <w:pPr>
                        <w:rPr>
                          <w:b/>
                          <w:sz w:val="24"/>
                          <w:szCs w:val="24"/>
                        </w:rPr>
                      </w:pPr>
                      <w:r>
                        <w:rPr>
                          <w:b/>
                          <w:sz w:val="24"/>
                          <w:szCs w:val="24"/>
                        </w:rPr>
                        <w:t>③</w:t>
                      </w:r>
                    </w:p>
                  </w:txbxContent>
                </v:textbox>
                <w10:wrap anchorx="margin"/>
              </v:shape>
            </w:pict>
          </mc:Fallback>
        </mc:AlternateContent>
      </w:r>
      <w:r w:rsidRPr="007D251A">
        <w:rPr>
          <w:rFonts w:ascii="Arial" w:hAnsi="Arial" w:cs="Arial"/>
          <w:noProof/>
          <w:sz w:val="24"/>
          <w:szCs w:val="24"/>
        </w:rPr>
        <mc:AlternateContent>
          <mc:Choice Requires="wps">
            <w:drawing>
              <wp:anchor distT="45720" distB="45720" distL="114300" distR="114300" simplePos="0" relativeHeight="251675648" behindDoc="0" locked="0" layoutInCell="1" allowOverlap="1" wp14:anchorId="023F8ECA" wp14:editId="5B558185">
                <wp:simplePos x="0" y="0"/>
                <wp:positionH relativeFrom="column">
                  <wp:posOffset>2348078</wp:posOffset>
                </wp:positionH>
                <wp:positionV relativeFrom="paragraph">
                  <wp:posOffset>388265</wp:posOffset>
                </wp:positionV>
                <wp:extent cx="435610" cy="1404620"/>
                <wp:effectExtent l="0" t="0" r="0" b="635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610" cy="1404620"/>
                        </a:xfrm>
                        <a:prstGeom prst="rect">
                          <a:avLst/>
                        </a:prstGeom>
                        <a:noFill/>
                        <a:ln w="9525">
                          <a:noFill/>
                          <a:miter lim="800000"/>
                          <a:headEnd/>
                          <a:tailEnd/>
                        </a:ln>
                      </wps:spPr>
                      <wps:txbx>
                        <w:txbxContent>
                          <w:p w14:paraId="70933ADB" w14:textId="77777777" w:rsidR="009A3D27" w:rsidRPr="00C70403" w:rsidRDefault="009A3D27" w:rsidP="009A3D27">
                            <w:pPr>
                              <w:rPr>
                                <w:b/>
                                <w:sz w:val="24"/>
                                <w:szCs w:val="24"/>
                              </w:rPr>
                            </w:pPr>
                            <w:r>
                              <w:rPr>
                                <w:b/>
                                <w:sz w:val="24"/>
                                <w:szCs w:val="24"/>
                              </w:rPr>
                              <w:t>①</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3F8ECA" id="_x0000_s1029" type="#_x0000_t202" style="position:absolute;left:0;text-align:left;margin-left:184.9pt;margin-top:30.55pt;width:34.3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" filled="f" stroked="f">
                <v:textbox style="mso-fit-shape-to-text:t">
                  <w:txbxContent>
                    <w:p w14:paraId="70933ADB" w14:textId="77777777" w:rsidR="009A3D27" w:rsidRPr="00C70403" w:rsidRDefault="009A3D27" w:rsidP="009A3D27">
                      <w:pPr>
                        <w:rPr>
                          <w:b/>
                          <w:sz w:val="24"/>
                          <w:szCs w:val="24"/>
                        </w:rPr>
                      </w:pPr>
                      <w:r>
                        <w:rPr>
                          <w:b/>
                          <w:sz w:val="24"/>
                          <w:szCs w:val="24"/>
                        </w:rPr>
                        <w:t>①</w:t>
                      </w:r>
                    </w:p>
                  </w:txbxContent>
                </v:textbox>
              </v:shape>
            </w:pict>
          </mc:Fallback>
        </mc:AlternateContent>
      </w:r>
      <w:r w:rsidRPr="007D251A">
        <w:rPr>
          <w:rFonts w:ascii="Arial" w:hAnsi="Arial" w:cs="Arial"/>
          <w:noProof/>
        </w:rPr>
        <mc:AlternateContent>
          <mc:Choice Requires="wps">
            <w:drawing>
              <wp:anchor distT="0" distB="0" distL="114300" distR="114300" simplePos="0" relativeHeight="251678720" behindDoc="0" locked="0" layoutInCell="1" allowOverlap="1" wp14:anchorId="7A56B69D" wp14:editId="6BA89A12">
                <wp:simplePos x="0" y="0"/>
                <wp:positionH relativeFrom="column">
                  <wp:posOffset>985749</wp:posOffset>
                </wp:positionH>
                <wp:positionV relativeFrom="paragraph">
                  <wp:posOffset>2166899</wp:posOffset>
                </wp:positionV>
                <wp:extent cx="1769745" cy="1353312"/>
                <wp:effectExtent l="0" t="0" r="20955" b="18415"/>
                <wp:wrapNone/>
                <wp:docPr id="11" name="矩形 11"/>
                <wp:cNvGraphicFramePr/>
                <a:graphic xmlns:a="http://schemas.openxmlformats.org/drawingml/2006/main">
                  <a:graphicData uri="http://schemas.microsoft.com/office/word/2010/wordprocessingShape">
                    <wps:wsp>
                      <wps:cNvSpPr/>
                      <wps:spPr>
                        <a:xfrm>
                          <a:off x="0" y="0"/>
                          <a:ext cx="1769745" cy="135331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F1D1D7" id="矩形 11" o:spid="_x0000_s1026" style="position:absolute;left:0;text-align:left;margin-left:77.6pt;margin-top:170.6pt;width:139.35pt;height:106.5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" filled="f" strokecolor="red" strokeweight="2pt"/>
            </w:pict>
          </mc:Fallback>
        </mc:AlternateContent>
      </w:r>
      <w:r w:rsidRPr="007D251A">
        <w:rPr>
          <w:rFonts w:ascii="Arial" w:hAnsi="Arial" w:cs="Arial"/>
          <w:noProof/>
        </w:rPr>
        <mc:AlternateContent>
          <mc:Choice Requires="wps">
            <w:drawing>
              <wp:anchor distT="0" distB="0" distL="114300" distR="114300" simplePos="0" relativeHeight="251672576" behindDoc="0" locked="0" layoutInCell="1" allowOverlap="1" wp14:anchorId="3E2B9A40" wp14:editId="29C970E1">
                <wp:simplePos x="0" y="0"/>
                <wp:positionH relativeFrom="column">
                  <wp:posOffset>978433</wp:posOffset>
                </wp:positionH>
                <wp:positionV relativeFrom="paragraph">
                  <wp:posOffset>1003783</wp:posOffset>
                </wp:positionV>
                <wp:extent cx="1769745" cy="971854"/>
                <wp:effectExtent l="0" t="0" r="20955" b="19050"/>
                <wp:wrapNone/>
                <wp:docPr id="2" name="矩形 2"/>
                <wp:cNvGraphicFramePr/>
                <a:graphic xmlns:a="http://schemas.openxmlformats.org/drawingml/2006/main">
                  <a:graphicData uri="http://schemas.microsoft.com/office/word/2010/wordprocessingShape">
                    <wps:wsp>
                      <wps:cNvSpPr/>
                      <wps:spPr>
                        <a:xfrm>
                          <a:off x="0" y="0"/>
                          <a:ext cx="1769745" cy="97185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436955" id="矩形 2" o:spid="_x0000_s1026" style="position:absolute;left:0;text-align:left;margin-left:77.05pt;margin-top:79.05pt;width:139.35pt;height:76.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" filled="f" strokecolor="red" strokeweight="2pt"/>
            </w:pict>
          </mc:Fallback>
        </mc:AlternateContent>
      </w:r>
      <w:r w:rsidRPr="007D251A">
        <w:rPr>
          <w:rFonts w:ascii="Arial" w:hAnsi="Arial" w:cs="Arial"/>
          <w:noProof/>
        </w:rPr>
        <mc:AlternateContent>
          <mc:Choice Requires="wps">
            <w:drawing>
              <wp:anchor distT="0" distB="0" distL="114300" distR="114300" simplePos="0" relativeHeight="251674624" behindDoc="0" locked="0" layoutInCell="1" allowOverlap="1" wp14:anchorId="2FFC233C" wp14:editId="76E070D0">
                <wp:simplePos x="0" y="0"/>
                <wp:positionH relativeFrom="column">
                  <wp:posOffset>971118</wp:posOffset>
                </wp:positionH>
                <wp:positionV relativeFrom="paragraph">
                  <wp:posOffset>418567</wp:posOffset>
                </wp:positionV>
                <wp:extent cx="2055495" cy="387705"/>
                <wp:effectExtent l="0" t="0" r="20955" b="12700"/>
                <wp:wrapNone/>
                <wp:docPr id="3" name="矩形 3"/>
                <wp:cNvGraphicFramePr/>
                <a:graphic xmlns:a="http://schemas.openxmlformats.org/drawingml/2006/main">
                  <a:graphicData uri="http://schemas.microsoft.com/office/word/2010/wordprocessingShape">
                    <wps:wsp>
                      <wps:cNvSpPr/>
                      <wps:spPr>
                        <a:xfrm>
                          <a:off x="0" y="0"/>
                          <a:ext cx="2055495" cy="3877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8D315" id="矩形 3" o:spid="_x0000_s1026" style="position:absolute;left:0;text-align:left;margin-left:76.45pt;margin-top:32.95pt;width:161.85pt;height:30.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" filled="f" strokecolor="red" strokeweight="2pt"/>
            </w:pict>
          </mc:Fallback>
        </mc:AlternateContent>
      </w:r>
      <w:r w:rsidRPr="007D251A">
        <w:rPr>
          <w:rFonts w:ascii="Arial" w:hAnsi="Arial" w:cs="Arial"/>
          <w:noProof/>
        </w:rPr>
        <w:drawing>
          <wp:inline distT="0" distB="0" distL="0" distR="0" wp14:anchorId="1B54C85C" wp14:editId="1E97415F">
            <wp:extent cx="2742468" cy="386974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4594" cy="3872740"/>
                    </a:xfrm>
                    <a:prstGeom prst="rect">
                      <a:avLst/>
                    </a:prstGeom>
                  </pic:spPr>
                </pic:pic>
              </a:graphicData>
            </a:graphic>
          </wp:inline>
        </w:drawing>
      </w:r>
    </w:p>
    <w:p w14:paraId="32AFBB9A" w14:textId="6A939DC3" w:rsidR="005B04F3" w:rsidRPr="007D251A" w:rsidRDefault="005B04F3" w:rsidP="009A3D27">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 xml:space="preserve">The tree structure of USB IAP firmware library folder is shown in the figure above. In this figure, PC-side upper computer program is in App folder, including DFU and HID IAP upper computer, </w:t>
      </w:r>
      <w:r w:rsidR="00B10760" w:rsidRPr="007D251A">
        <w:rPr>
          <w:rFonts w:ascii="Arial" w:hAnsi="Arial" w:cs="Arial"/>
          <w:kern w:val="0"/>
          <w:sz w:val="20"/>
          <w:szCs w:val="20"/>
        </w:rPr>
        <w:t xml:space="preserve">as shown in </w:t>
      </w:r>
      <w:r w:rsidR="00B10760" w:rsidRPr="007D251A">
        <w:rPr>
          <w:rFonts w:ascii="微软雅黑" w:eastAsia="微软雅黑" w:hAnsi="微软雅黑" w:cs="微软雅黑" w:hint="eastAsia"/>
          <w:kern w:val="0"/>
          <w:sz w:val="18"/>
          <w:szCs w:val="18"/>
        </w:rPr>
        <w:t>①</w:t>
      </w:r>
      <w:r w:rsidR="00B10760" w:rsidRPr="007D251A">
        <w:rPr>
          <w:rFonts w:ascii="Arial" w:hAnsi="Arial" w:cs="Arial"/>
          <w:kern w:val="0"/>
          <w:sz w:val="20"/>
          <w:szCs w:val="20"/>
        </w:rPr>
        <w:t xml:space="preserve"> of this figure</w:t>
      </w:r>
      <w:r w:rsidRPr="007D251A">
        <w:rPr>
          <w:rFonts w:ascii="Arial" w:hAnsi="Arial" w:cs="Arial"/>
          <w:kern w:val="0"/>
          <w:sz w:val="20"/>
          <w:szCs w:val="20"/>
        </w:rPr>
        <w:t>. The driver layer code of USB IAP firmware library is in Firmware folder, including Board (bottom driver of development board),</w:t>
      </w:r>
      <w:r w:rsidR="00DA6A28" w:rsidRPr="007D251A">
        <w:rPr>
          <w:rFonts w:ascii="Arial" w:hAnsi="Arial" w:cs="Arial"/>
          <w:kern w:val="0"/>
          <w:sz w:val="20"/>
          <w:szCs w:val="20"/>
        </w:rPr>
        <w:t xml:space="preserve"> GD_Firmware (general peripheral driver),</w:t>
      </w:r>
      <w:r w:rsidRPr="007D251A">
        <w:rPr>
          <w:rFonts w:ascii="Arial" w:hAnsi="Arial" w:cs="Arial"/>
          <w:kern w:val="0"/>
          <w:sz w:val="20"/>
          <w:szCs w:val="20"/>
        </w:rPr>
        <w:t xml:space="preserve"> GD_usbd_driver (USBD peripheral driver), GD_usbfs_driver (USBFS peripheral driver), etc., as shown in </w:t>
      </w:r>
      <w:r w:rsidR="000C0FB5" w:rsidRPr="007D251A">
        <w:rPr>
          <w:rFonts w:ascii="微软雅黑" w:eastAsia="微软雅黑" w:hAnsi="微软雅黑" w:cs="微软雅黑" w:hint="eastAsia"/>
          <w:kern w:val="0"/>
          <w:sz w:val="18"/>
          <w:szCs w:val="18"/>
        </w:rPr>
        <w:t>②</w:t>
      </w:r>
      <w:r w:rsidR="000C0FB5" w:rsidRPr="007D251A">
        <w:rPr>
          <w:rFonts w:ascii="Arial" w:hAnsi="Arial" w:cs="Arial"/>
          <w:kern w:val="0"/>
          <w:sz w:val="20"/>
          <w:szCs w:val="20"/>
        </w:rPr>
        <w:t xml:space="preserve"> of this </w:t>
      </w:r>
      <w:r w:rsidRPr="007D251A">
        <w:rPr>
          <w:rFonts w:ascii="Arial" w:hAnsi="Arial" w:cs="Arial"/>
          <w:kern w:val="0"/>
          <w:sz w:val="20"/>
          <w:szCs w:val="20"/>
        </w:rPr>
        <w:t xml:space="preserve">Figure. The application layer code is in Project folder. As shown in </w:t>
      </w:r>
      <w:r w:rsidR="002E0A2B" w:rsidRPr="007D251A">
        <w:rPr>
          <w:rFonts w:ascii="微软雅黑" w:eastAsia="微软雅黑" w:hAnsi="微软雅黑" w:cs="微软雅黑" w:hint="eastAsia"/>
          <w:kern w:val="0"/>
          <w:sz w:val="18"/>
          <w:szCs w:val="18"/>
        </w:rPr>
        <w:t>③</w:t>
      </w:r>
      <w:r w:rsidR="002E0A2B" w:rsidRPr="007D251A">
        <w:rPr>
          <w:rFonts w:ascii="Arial" w:hAnsi="Arial" w:cs="Arial"/>
          <w:kern w:val="0"/>
          <w:sz w:val="20"/>
          <w:szCs w:val="20"/>
        </w:rPr>
        <w:t xml:space="preserve"> of this figure</w:t>
      </w:r>
      <w:r w:rsidR="00BF123B" w:rsidRPr="007D251A">
        <w:rPr>
          <w:rFonts w:ascii="Arial" w:hAnsi="Arial" w:cs="Arial"/>
          <w:kern w:val="0"/>
          <w:sz w:val="20"/>
          <w:szCs w:val="20"/>
        </w:rPr>
        <w:t>.</w:t>
      </w:r>
      <w:r w:rsidRPr="007D251A">
        <w:rPr>
          <w:rFonts w:ascii="Arial" w:hAnsi="Arial" w:cs="Arial"/>
          <w:kern w:val="0"/>
          <w:sz w:val="20"/>
          <w:szCs w:val="20"/>
        </w:rPr>
        <w:t xml:space="preserve"> </w:t>
      </w:r>
      <w:r w:rsidR="00BF123B" w:rsidRPr="007D251A">
        <w:rPr>
          <w:rFonts w:ascii="Arial" w:hAnsi="Arial" w:cs="Arial"/>
          <w:kern w:val="0"/>
          <w:sz w:val="20"/>
          <w:szCs w:val="20"/>
        </w:rPr>
        <w:t>T</w:t>
      </w:r>
      <w:r w:rsidRPr="007D251A">
        <w:rPr>
          <w:rFonts w:ascii="Arial" w:hAnsi="Arial" w:cs="Arial"/>
          <w:kern w:val="0"/>
          <w:sz w:val="20"/>
          <w:szCs w:val="20"/>
        </w:rPr>
        <w:t>he third-party library is located in the Third_Part</w:t>
      </w:r>
      <w:r w:rsidR="00B4114D" w:rsidRPr="007D251A">
        <w:rPr>
          <w:rFonts w:ascii="Arial" w:hAnsi="Arial" w:cs="Arial"/>
          <w:kern w:val="0"/>
          <w:sz w:val="20"/>
          <w:szCs w:val="20"/>
        </w:rPr>
        <w:t>y</w:t>
      </w:r>
      <w:r w:rsidRPr="007D251A">
        <w:rPr>
          <w:rFonts w:ascii="Arial" w:hAnsi="Arial" w:cs="Arial"/>
          <w:kern w:val="0"/>
          <w:sz w:val="20"/>
          <w:szCs w:val="20"/>
        </w:rPr>
        <w:t xml:space="preserve"> folder, which contains the source code of the FatFs </w:t>
      </w:r>
      <w:r w:rsidR="00DA428F" w:rsidRPr="007D251A">
        <w:rPr>
          <w:rFonts w:ascii="Arial" w:hAnsi="Arial" w:cs="Arial"/>
          <w:kern w:val="0"/>
          <w:sz w:val="20"/>
          <w:szCs w:val="20"/>
        </w:rPr>
        <w:t xml:space="preserve">filesystem, as shown in </w:t>
      </w:r>
      <w:r w:rsidR="00DA428F" w:rsidRPr="007D251A">
        <w:rPr>
          <w:rFonts w:ascii="微软雅黑" w:eastAsia="微软雅黑" w:hAnsi="微软雅黑" w:cs="微软雅黑" w:hint="eastAsia"/>
          <w:kern w:val="0"/>
          <w:sz w:val="18"/>
          <w:szCs w:val="18"/>
        </w:rPr>
        <w:t>④</w:t>
      </w:r>
      <w:r w:rsidR="00DA428F" w:rsidRPr="007D251A">
        <w:rPr>
          <w:rFonts w:ascii="Arial" w:hAnsi="Arial" w:cs="Arial"/>
          <w:kern w:val="0"/>
          <w:sz w:val="20"/>
          <w:szCs w:val="20"/>
        </w:rPr>
        <w:t xml:space="preserve"> of this Figure</w:t>
      </w:r>
      <w:r w:rsidRPr="007D251A">
        <w:rPr>
          <w:rFonts w:ascii="Arial" w:hAnsi="Arial" w:cs="Arial"/>
          <w:kern w:val="0"/>
          <w:sz w:val="20"/>
          <w:szCs w:val="20"/>
        </w:rPr>
        <w:t>.</w:t>
      </w:r>
    </w:p>
    <w:p w14:paraId="472C368F" w14:textId="32648B43" w:rsidR="00E03E30" w:rsidRPr="007D251A" w:rsidRDefault="009B5433" w:rsidP="00D55DB1">
      <w:pPr>
        <w:pStyle w:val="10"/>
        <w:numPr>
          <w:ilvl w:val="0"/>
          <w:numId w:val="6"/>
        </w:numPr>
        <w:spacing w:before="260" w:after="260" w:line="415" w:lineRule="auto"/>
        <w:rPr>
          <w:rFonts w:ascii="Arial" w:hAnsi="Arial" w:cs="Arial"/>
          <w:sz w:val="32"/>
          <w:szCs w:val="32"/>
        </w:rPr>
      </w:pPr>
      <w:bookmarkStart w:id="12" w:name="_Toc874497"/>
      <w:bookmarkStart w:id="13" w:name="_Toc426551566"/>
      <w:bookmarkStart w:id="14" w:name="_Toc449032699"/>
      <w:bookmarkStart w:id="15" w:name="_Toc449086923"/>
      <w:bookmarkStart w:id="16" w:name="_Toc449087473"/>
      <w:r w:rsidRPr="007D251A">
        <w:rPr>
          <w:rFonts w:ascii="Arial" w:hAnsi="Arial" w:cs="Arial"/>
          <w:sz w:val="32"/>
          <w:szCs w:val="32"/>
        </w:rPr>
        <w:t>I</w:t>
      </w:r>
      <w:r w:rsidR="00BA4003" w:rsidRPr="007D251A">
        <w:rPr>
          <w:rFonts w:ascii="Arial" w:hAnsi="Arial" w:cs="Arial"/>
          <w:sz w:val="32"/>
          <w:szCs w:val="32"/>
        </w:rPr>
        <w:t>AP</w:t>
      </w:r>
      <w:r w:rsidR="00E03E30" w:rsidRPr="007D251A">
        <w:rPr>
          <w:rFonts w:ascii="Arial" w:hAnsi="Arial" w:cs="Arial"/>
          <w:sz w:val="32"/>
          <w:szCs w:val="32"/>
        </w:rPr>
        <w:t xml:space="preserve"> implementation environment</w:t>
      </w:r>
      <w:bookmarkEnd w:id="12"/>
    </w:p>
    <w:bookmarkEnd w:id="13"/>
    <w:bookmarkEnd w:id="14"/>
    <w:bookmarkEnd w:id="15"/>
    <w:bookmarkEnd w:id="16"/>
    <w:p w14:paraId="1DC36E50" w14:textId="6D6762BB" w:rsidR="008A6C61" w:rsidRPr="007D251A" w:rsidRDefault="00EC3FCC" w:rsidP="00F94D9F">
      <w:pPr>
        <w:autoSpaceDE w:val="0"/>
        <w:autoSpaceDN w:val="0"/>
        <w:adjustRightInd w:val="0"/>
        <w:spacing w:beforeLines="50" w:before="156"/>
        <w:ind w:left="1259"/>
        <w:rPr>
          <w:rFonts w:ascii="Arial" w:hAnsi="Arial" w:cs="Arial"/>
          <w:kern w:val="0"/>
          <w:sz w:val="20"/>
          <w:szCs w:val="20"/>
        </w:rPr>
      </w:pPr>
      <w:r w:rsidRPr="007D251A">
        <w:rPr>
          <w:rFonts w:ascii="Arial" w:hAnsi="Arial" w:cs="Arial"/>
          <w:b/>
          <w:kern w:val="0"/>
          <w:sz w:val="20"/>
          <w:szCs w:val="20"/>
        </w:rPr>
        <w:t>Development board:</w:t>
      </w:r>
      <w:r w:rsidR="00326EDA" w:rsidRPr="007D251A">
        <w:rPr>
          <w:rFonts w:ascii="Arial" w:hAnsi="Arial" w:cs="Arial"/>
          <w:b/>
          <w:kern w:val="0"/>
          <w:sz w:val="20"/>
          <w:szCs w:val="20"/>
        </w:rPr>
        <w:t xml:space="preserve"> </w:t>
      </w:r>
      <w:r w:rsidR="00326EDA" w:rsidRPr="007D251A">
        <w:rPr>
          <w:rFonts w:ascii="Arial" w:hAnsi="Arial" w:cs="Arial"/>
          <w:kern w:val="0"/>
          <w:sz w:val="20"/>
          <w:szCs w:val="20"/>
        </w:rPr>
        <w:t xml:space="preserve">GD32F450I / GD32F350R / GD32F307C / GD32E103V / GD32F207I </w:t>
      </w:r>
      <w:r w:rsidR="00326EDA" w:rsidRPr="007D251A">
        <w:rPr>
          <w:rFonts w:ascii="Arial" w:hAnsi="Arial" w:cs="Arial"/>
          <w:kern w:val="0"/>
          <w:sz w:val="20"/>
          <w:szCs w:val="20"/>
        </w:rPr>
        <w:lastRenderedPageBreak/>
        <w:t xml:space="preserve">/ </w:t>
      </w:r>
      <w:r w:rsidR="00235306" w:rsidRPr="007D251A">
        <w:rPr>
          <w:rFonts w:ascii="Arial" w:hAnsi="Arial" w:cs="Arial"/>
          <w:kern w:val="0"/>
          <w:sz w:val="20"/>
          <w:szCs w:val="20"/>
        </w:rPr>
        <w:t>GD32F107C / GD32F103B / GD32F103C / GD32F150R / GD32F303E–EVAL</w:t>
      </w:r>
    </w:p>
    <w:p w14:paraId="5FC2F67A" w14:textId="7BFC0FA0" w:rsidR="00EC3FCC" w:rsidRPr="007D251A" w:rsidRDefault="00EC3FCC" w:rsidP="00EC3FCC">
      <w:pPr>
        <w:autoSpaceDE w:val="0"/>
        <w:autoSpaceDN w:val="0"/>
        <w:adjustRightInd w:val="0"/>
        <w:spacing w:beforeLines="50" w:before="156"/>
        <w:ind w:left="1259"/>
        <w:rPr>
          <w:rFonts w:ascii="Arial" w:hAnsi="Arial" w:cs="Arial"/>
          <w:kern w:val="0"/>
          <w:sz w:val="20"/>
          <w:szCs w:val="20"/>
        </w:rPr>
      </w:pPr>
      <w:r w:rsidRPr="007D251A">
        <w:rPr>
          <w:rFonts w:ascii="Arial" w:hAnsi="Arial" w:cs="Arial"/>
          <w:b/>
          <w:kern w:val="0"/>
          <w:sz w:val="20"/>
          <w:szCs w:val="20"/>
        </w:rPr>
        <w:t>Development library:</w:t>
      </w:r>
      <w:r w:rsidRPr="007D251A">
        <w:rPr>
          <w:rFonts w:ascii="Arial" w:hAnsi="Arial" w:cs="Arial"/>
          <w:kern w:val="0"/>
          <w:sz w:val="20"/>
          <w:szCs w:val="20"/>
        </w:rPr>
        <w:t xml:space="preserve"> </w:t>
      </w:r>
      <w:r w:rsidR="00326EDA" w:rsidRPr="007D251A">
        <w:rPr>
          <w:rFonts w:ascii="Arial" w:hAnsi="Arial" w:cs="Arial"/>
          <w:kern w:val="0"/>
          <w:sz w:val="20"/>
          <w:szCs w:val="20"/>
        </w:rPr>
        <w:t>GD32Fxxx_Firmware_Library</w:t>
      </w:r>
    </w:p>
    <w:p w14:paraId="47FCA443" w14:textId="34F7B60F" w:rsidR="00EC3FCC" w:rsidRPr="007D251A" w:rsidRDefault="00EC3FCC" w:rsidP="00EC3FCC">
      <w:pPr>
        <w:autoSpaceDE w:val="0"/>
        <w:autoSpaceDN w:val="0"/>
        <w:adjustRightInd w:val="0"/>
        <w:spacing w:beforeLines="50" w:before="156"/>
        <w:ind w:left="1259"/>
        <w:rPr>
          <w:rFonts w:ascii="Arial" w:hAnsi="Arial" w:cs="Arial"/>
          <w:kern w:val="0"/>
          <w:sz w:val="20"/>
          <w:szCs w:val="20"/>
        </w:rPr>
      </w:pPr>
      <w:r w:rsidRPr="007D251A">
        <w:rPr>
          <w:rFonts w:ascii="Arial" w:hAnsi="Arial" w:cs="Arial"/>
          <w:b/>
          <w:kern w:val="0"/>
          <w:sz w:val="20"/>
          <w:szCs w:val="20"/>
        </w:rPr>
        <w:t>Integrated development environment:</w:t>
      </w:r>
      <w:r w:rsidRPr="007D251A">
        <w:rPr>
          <w:rFonts w:ascii="Arial" w:hAnsi="Arial" w:cs="Arial"/>
          <w:kern w:val="0"/>
          <w:sz w:val="20"/>
          <w:szCs w:val="20"/>
        </w:rPr>
        <w:t xml:space="preserve"> </w:t>
      </w:r>
      <w:r w:rsidR="00326EDA" w:rsidRPr="007D251A">
        <w:rPr>
          <w:rFonts w:ascii="Arial" w:hAnsi="Arial" w:cs="Arial"/>
          <w:kern w:val="0"/>
          <w:sz w:val="20"/>
          <w:szCs w:val="20"/>
        </w:rPr>
        <w:t>IAR v7.40 or MDK-ARM v4.74/v5.26</w:t>
      </w:r>
    </w:p>
    <w:p w14:paraId="6F996386" w14:textId="24EE91A1" w:rsidR="00EC3FCC" w:rsidRPr="007D251A" w:rsidRDefault="00EC3FCC" w:rsidP="00EC3FCC">
      <w:pPr>
        <w:autoSpaceDE w:val="0"/>
        <w:autoSpaceDN w:val="0"/>
        <w:adjustRightInd w:val="0"/>
        <w:spacing w:beforeLines="50" w:before="156"/>
        <w:ind w:left="1259"/>
        <w:rPr>
          <w:rFonts w:ascii="Arial" w:hAnsi="Arial" w:cs="Arial"/>
          <w:kern w:val="0"/>
          <w:sz w:val="20"/>
          <w:szCs w:val="20"/>
        </w:rPr>
      </w:pPr>
      <w:r w:rsidRPr="007D251A">
        <w:rPr>
          <w:rFonts w:ascii="Arial" w:hAnsi="Arial" w:cs="Arial"/>
          <w:b/>
          <w:kern w:val="0"/>
          <w:sz w:val="20"/>
          <w:szCs w:val="20"/>
        </w:rPr>
        <w:t>DFU demo software:</w:t>
      </w:r>
      <w:r w:rsidRPr="007D251A">
        <w:rPr>
          <w:rFonts w:ascii="Arial" w:hAnsi="Arial" w:cs="Arial"/>
          <w:kern w:val="0"/>
          <w:sz w:val="20"/>
          <w:szCs w:val="20"/>
        </w:rPr>
        <w:t xml:space="preserve"> </w:t>
      </w:r>
      <w:r w:rsidR="00CA3FFE" w:rsidRPr="007D251A">
        <w:rPr>
          <w:rFonts w:ascii="Arial" w:hAnsi="Arial" w:cs="Arial"/>
          <w:kern w:val="0"/>
          <w:sz w:val="20"/>
          <w:szCs w:val="20"/>
        </w:rPr>
        <w:t>GD32 MCU Dfu Tool_v3.7.1.3145</w:t>
      </w:r>
    </w:p>
    <w:p w14:paraId="785B44E1" w14:textId="6E89E864" w:rsidR="00BA4003" w:rsidRPr="007D251A" w:rsidRDefault="00BA4003" w:rsidP="00EC3FCC">
      <w:pPr>
        <w:autoSpaceDE w:val="0"/>
        <w:autoSpaceDN w:val="0"/>
        <w:adjustRightInd w:val="0"/>
        <w:spacing w:beforeLines="50" w:before="156"/>
        <w:ind w:left="1259"/>
        <w:rPr>
          <w:rFonts w:ascii="Arial" w:hAnsi="Arial" w:cs="Arial"/>
          <w:kern w:val="0"/>
          <w:sz w:val="20"/>
          <w:szCs w:val="20"/>
        </w:rPr>
      </w:pPr>
      <w:r w:rsidRPr="007D251A">
        <w:rPr>
          <w:rFonts w:ascii="Arial" w:hAnsi="Arial" w:cs="Arial"/>
          <w:b/>
          <w:kern w:val="0"/>
          <w:sz w:val="20"/>
          <w:szCs w:val="20"/>
        </w:rPr>
        <w:t xml:space="preserve">HID_IAP demo software: </w:t>
      </w:r>
      <w:r w:rsidRPr="007D251A">
        <w:rPr>
          <w:rFonts w:ascii="Arial" w:hAnsi="Arial" w:cs="Arial"/>
          <w:kern w:val="0"/>
          <w:sz w:val="20"/>
          <w:szCs w:val="20"/>
        </w:rPr>
        <w:t>GD32 MCU HID IAP Programmer _V2.0.1.3165</w:t>
      </w:r>
    </w:p>
    <w:p w14:paraId="6F5582D6" w14:textId="50AD66A1" w:rsidR="00CA3FFE" w:rsidRPr="007D251A" w:rsidRDefault="00CA3FFE" w:rsidP="00EC3FCC">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The implementation process is carried out on GD32F4 series, but the IAP function implemented by USB DFU is not limited to GD32F4</w:t>
      </w:r>
      <w:r w:rsidR="008330FD" w:rsidRPr="007D251A">
        <w:rPr>
          <w:rFonts w:ascii="Arial" w:hAnsi="Arial" w:cs="Arial"/>
          <w:kern w:val="0"/>
          <w:sz w:val="20"/>
          <w:szCs w:val="20"/>
        </w:rPr>
        <w:t xml:space="preserve"> series.</w:t>
      </w:r>
    </w:p>
    <w:p w14:paraId="32AD36F7" w14:textId="682BCB41" w:rsidR="00CA3FFE" w:rsidRPr="007D251A" w:rsidRDefault="00CA3FFE" w:rsidP="00D55DB1">
      <w:pPr>
        <w:pStyle w:val="10"/>
        <w:numPr>
          <w:ilvl w:val="0"/>
          <w:numId w:val="6"/>
        </w:numPr>
        <w:spacing w:before="260" w:after="260" w:line="415" w:lineRule="auto"/>
        <w:ind w:left="1259" w:hanging="1259"/>
        <w:rPr>
          <w:rFonts w:ascii="Arial" w:hAnsi="Arial" w:cs="Arial"/>
          <w:sz w:val="32"/>
          <w:szCs w:val="32"/>
        </w:rPr>
      </w:pPr>
      <w:bookmarkStart w:id="17" w:name="_Toc874498"/>
      <w:r w:rsidRPr="007D251A">
        <w:rPr>
          <w:rFonts w:ascii="Arial" w:hAnsi="Arial" w:cs="Arial"/>
          <w:sz w:val="32"/>
          <w:szCs w:val="32"/>
        </w:rPr>
        <w:t>Introduction to IAP</w:t>
      </w:r>
      <w:bookmarkEnd w:id="17"/>
    </w:p>
    <w:p w14:paraId="3A226611" w14:textId="0FAFD59D" w:rsidR="00CA3FFE" w:rsidRPr="007D251A" w:rsidRDefault="00CA3FFE" w:rsidP="00CA3FFE">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 xml:space="preserve">IAP (In Application Program) mainly provides users with a more flexible way of firmware upgrade, which can be defined according to the application needs when and </w:t>
      </w:r>
      <w:del w:id="18" w:author="赵元" w:date="2019-01-11T11:50:00Z">
        <w:r w:rsidRPr="007D251A" w:rsidDel="00BE2C0A">
          <w:rPr>
            <w:rFonts w:ascii="Arial" w:hAnsi="Arial" w:cs="Arial"/>
            <w:kern w:val="0"/>
            <w:sz w:val="20"/>
            <w:szCs w:val="20"/>
          </w:rPr>
          <w:delText xml:space="preserve">when </w:delText>
        </w:r>
      </w:del>
      <w:ins w:id="19" w:author="赵元" w:date="2019-01-11T11:50:00Z">
        <w:r w:rsidR="00BE2C0A" w:rsidRPr="007D251A">
          <w:rPr>
            <w:rFonts w:ascii="Arial" w:hAnsi="Arial" w:cs="Arial"/>
            <w:kern w:val="0"/>
            <w:sz w:val="20"/>
            <w:szCs w:val="20"/>
          </w:rPr>
          <w:t xml:space="preserve">where </w:t>
        </w:r>
      </w:ins>
      <w:r w:rsidRPr="007D251A">
        <w:rPr>
          <w:rFonts w:ascii="Arial" w:hAnsi="Arial" w:cs="Arial"/>
          <w:kern w:val="0"/>
          <w:sz w:val="20"/>
          <w:szCs w:val="20"/>
        </w:rPr>
        <w:t xml:space="preserve">the firmware upgrade happens. Before introducing the steps, it is necessary to have a certain understanding of IAP principles. Combined with the figure below (for reference only, the practical application of IAP is more flexible), in the application of IAP, user programs and IAP drivers are located in different storage areas. In the application process, the user firmware is loaded into a fixed position by using IAP </w:t>
      </w:r>
      <w:r w:rsidR="006244E7" w:rsidRPr="007D251A">
        <w:rPr>
          <w:rFonts w:ascii="Arial" w:hAnsi="Arial" w:cs="Arial"/>
          <w:kern w:val="0"/>
          <w:sz w:val="20"/>
          <w:szCs w:val="20"/>
        </w:rPr>
        <w:t>driver to complete the upgrade.</w:t>
      </w:r>
    </w:p>
    <w:p w14:paraId="7388C10B" w14:textId="54B266D4" w:rsidR="00CA3FFE" w:rsidRPr="007D251A" w:rsidRDefault="00CA3FFE" w:rsidP="00CA3FFE">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 xml:space="preserve">Among them, the IAP driver first </w:t>
      </w:r>
      <w:bookmarkStart w:id="20" w:name="OLE_LINK1"/>
      <w:r w:rsidRPr="007D251A">
        <w:rPr>
          <w:rFonts w:ascii="Arial" w:hAnsi="Arial" w:cs="Arial"/>
          <w:kern w:val="0"/>
          <w:sz w:val="20"/>
          <w:szCs w:val="20"/>
        </w:rPr>
        <w:t>burns and solidifies</w:t>
      </w:r>
      <w:bookmarkEnd w:id="20"/>
      <w:r w:rsidRPr="007D251A">
        <w:rPr>
          <w:rFonts w:ascii="Arial" w:hAnsi="Arial" w:cs="Arial"/>
          <w:kern w:val="0"/>
          <w:sz w:val="20"/>
          <w:szCs w:val="20"/>
        </w:rPr>
        <w:t>, and will not change with the upgrade of the user program. After the upgrade of user firmware, under the guidance of IAP driver, jump to the corresponding Flash location of user firmware and execute user program.</w:t>
      </w:r>
    </w:p>
    <w:p w14:paraId="6062B0B1" w14:textId="6EDEAAFC" w:rsidR="00CA3FFE" w:rsidRPr="007D251A" w:rsidRDefault="00EC19ED" w:rsidP="00EC3FCC">
      <w:pPr>
        <w:autoSpaceDE w:val="0"/>
        <w:autoSpaceDN w:val="0"/>
        <w:adjustRightInd w:val="0"/>
        <w:spacing w:beforeLines="50" w:before="156"/>
        <w:ind w:left="1259"/>
        <w:rPr>
          <w:rFonts w:ascii="Arial" w:hAnsi="Arial" w:cs="Arial"/>
          <w:kern w:val="0"/>
          <w:sz w:val="20"/>
          <w:szCs w:val="20"/>
        </w:rPr>
      </w:pPr>
      <w:r w:rsidRPr="007D251A">
        <w:rPr>
          <w:rFonts w:ascii="Arial" w:hAnsi="Arial" w:cs="Arial"/>
        </w:rPr>
        <w:object w:dxaOrig="9600" w:dyaOrig="9105" w14:anchorId="6FE845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2pt;height:381.3pt" o:ole="">
            <v:imagedata r:id="rId12" o:title=""/>
          </v:shape>
          <o:OLEObject Type="Embed" ProgID="Visio.Drawing.15" ShapeID="_x0000_i1025" DrawAspect="Content" ObjectID="_1611493625" r:id="rId13"/>
        </w:object>
      </w:r>
    </w:p>
    <w:p w14:paraId="45214D25" w14:textId="6E57C898" w:rsidR="00CA3FFE" w:rsidRPr="007D251A" w:rsidRDefault="006244E7" w:rsidP="00D55DB1">
      <w:pPr>
        <w:pStyle w:val="10"/>
        <w:numPr>
          <w:ilvl w:val="0"/>
          <w:numId w:val="6"/>
        </w:numPr>
        <w:spacing w:before="260" w:after="260" w:line="415" w:lineRule="auto"/>
        <w:ind w:left="1259" w:hanging="1259"/>
        <w:rPr>
          <w:rFonts w:ascii="Arial" w:hAnsi="Arial" w:cs="Arial"/>
          <w:sz w:val="32"/>
          <w:szCs w:val="32"/>
        </w:rPr>
      </w:pPr>
      <w:bookmarkStart w:id="21" w:name="_Toc874499"/>
      <w:r w:rsidRPr="007D251A">
        <w:rPr>
          <w:rFonts w:ascii="Arial" w:hAnsi="Arial" w:cs="Arial"/>
          <w:sz w:val="32"/>
          <w:szCs w:val="32"/>
        </w:rPr>
        <w:t>DFU for IAP implementation steps</w:t>
      </w:r>
      <w:bookmarkEnd w:id="21"/>
    </w:p>
    <w:p w14:paraId="375C4C1A" w14:textId="3DD3C666" w:rsidR="006244E7" w:rsidRPr="007D251A" w:rsidRDefault="006244E7" w:rsidP="00D55DB1">
      <w:pPr>
        <w:pStyle w:val="2"/>
        <w:numPr>
          <w:ilvl w:val="1"/>
          <w:numId w:val="6"/>
        </w:numPr>
        <w:ind w:left="1259" w:hanging="1259"/>
        <w:rPr>
          <w:kern w:val="0"/>
          <w:szCs w:val="28"/>
        </w:rPr>
      </w:pPr>
      <w:bookmarkStart w:id="22" w:name="_Toc874500"/>
      <w:r w:rsidRPr="007D251A">
        <w:rPr>
          <w:kern w:val="0"/>
          <w:szCs w:val="28"/>
        </w:rPr>
        <w:t>DFU</w:t>
      </w:r>
      <w:r w:rsidRPr="007D251A">
        <w:rPr>
          <w:kern w:val="0"/>
          <w:sz w:val="20"/>
          <w:szCs w:val="20"/>
        </w:rPr>
        <w:t xml:space="preserve"> </w:t>
      </w:r>
      <w:r w:rsidRPr="007D251A">
        <w:rPr>
          <w:kern w:val="0"/>
          <w:szCs w:val="28"/>
        </w:rPr>
        <w:t>tool installation</w:t>
      </w:r>
      <w:bookmarkEnd w:id="22"/>
    </w:p>
    <w:p w14:paraId="29994BED" w14:textId="3A5F5BC2" w:rsidR="00CA3FFE" w:rsidRPr="007D251A" w:rsidRDefault="006244E7" w:rsidP="006244E7">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Install the DFU demo tool GD32 MCU Dfu Tool_v3.7.1.3145, which mainl</w:t>
      </w:r>
      <w:r w:rsidR="00B02C54" w:rsidRPr="007D251A">
        <w:rPr>
          <w:rFonts w:ascii="Arial" w:hAnsi="Arial" w:cs="Arial"/>
          <w:kern w:val="0"/>
          <w:sz w:val="20"/>
          <w:szCs w:val="20"/>
        </w:rPr>
        <w:t>y provides driver and Dfu Tool</w:t>
      </w:r>
      <w:r w:rsidRPr="007D251A">
        <w:rPr>
          <w:rFonts w:ascii="Arial" w:hAnsi="Arial" w:cs="Arial"/>
          <w:kern w:val="0"/>
          <w:sz w:val="20"/>
          <w:szCs w:val="20"/>
        </w:rPr>
        <w:t xml:space="preserve">. Refer to </w:t>
      </w:r>
      <w:r w:rsidR="008A2F7C" w:rsidRPr="007D251A">
        <w:rPr>
          <w:rFonts w:ascii="Arial" w:hAnsi="Arial" w:cs="Arial"/>
          <w:kern w:val="0"/>
          <w:sz w:val="20"/>
          <w:szCs w:val="20"/>
        </w:rPr>
        <w:t>“GigaDevice Dfu Tool User Manual” for details of Dfu Tool</w:t>
      </w:r>
      <w:r w:rsidRPr="007D251A">
        <w:rPr>
          <w:rFonts w:ascii="Arial" w:hAnsi="Arial" w:cs="Arial"/>
          <w:kern w:val="0"/>
          <w:sz w:val="20"/>
          <w:szCs w:val="20"/>
        </w:rPr>
        <w:t xml:space="preserve"> (installation steps, usage instructions).</w:t>
      </w:r>
    </w:p>
    <w:p w14:paraId="356C2729" w14:textId="38C97F6C" w:rsidR="008A2F7C" w:rsidRPr="007D251A" w:rsidRDefault="008A2F7C" w:rsidP="00D55DB1">
      <w:pPr>
        <w:pStyle w:val="2"/>
        <w:numPr>
          <w:ilvl w:val="1"/>
          <w:numId w:val="6"/>
        </w:numPr>
        <w:ind w:left="1259" w:hanging="1259"/>
        <w:rPr>
          <w:kern w:val="0"/>
          <w:szCs w:val="28"/>
        </w:rPr>
      </w:pPr>
      <w:bookmarkStart w:id="23" w:name="_Toc874501"/>
      <w:r w:rsidRPr="007D251A">
        <w:rPr>
          <w:kern w:val="0"/>
          <w:szCs w:val="28"/>
        </w:rPr>
        <w:t>IAP driven firmware generation and loading</w:t>
      </w:r>
      <w:bookmarkEnd w:id="23"/>
    </w:p>
    <w:p w14:paraId="11270D1D" w14:textId="632FE124" w:rsidR="008A2F7C" w:rsidRPr="007D251A" w:rsidRDefault="008A2F7C" w:rsidP="00D13EAE">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Using the USB DFU routine to generate IAP driver firmwar</w:t>
      </w:r>
      <w:r w:rsidR="008B55BC" w:rsidRPr="007D251A">
        <w:rPr>
          <w:rFonts w:ascii="Arial" w:hAnsi="Arial" w:cs="Arial"/>
          <w:kern w:val="0"/>
          <w:sz w:val="20"/>
          <w:szCs w:val="20"/>
        </w:rPr>
        <w:t xml:space="preserve">e (folder path: </w:t>
      </w:r>
      <w:r w:rsidR="00D13EAE" w:rsidRPr="007D251A">
        <w:rPr>
          <w:rFonts w:ascii="Arial" w:hAnsi="Arial" w:cs="Arial"/>
          <w:kern w:val="0"/>
          <w:sz w:val="20"/>
          <w:szCs w:val="20"/>
        </w:rPr>
        <w:t>GD32_USB_IAP\Project\USBFS_Device_DFU</w:t>
      </w:r>
      <w:r w:rsidRPr="007D251A">
        <w:rPr>
          <w:rFonts w:ascii="Arial" w:hAnsi="Arial" w:cs="Arial"/>
          <w:kern w:val="0"/>
          <w:sz w:val="20"/>
          <w:szCs w:val="20"/>
        </w:rPr>
        <w:t>)</w:t>
      </w:r>
    </w:p>
    <w:p w14:paraId="7B134404" w14:textId="4C504264" w:rsidR="00C8674C" w:rsidRPr="007D251A" w:rsidRDefault="008A2F7C" w:rsidP="008A2F7C">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Use burning tools to burn to the development board. After this r</w:t>
      </w:r>
      <w:r w:rsidR="008B55BC" w:rsidRPr="007D251A">
        <w:rPr>
          <w:rFonts w:ascii="Arial" w:hAnsi="Arial" w:cs="Arial"/>
          <w:kern w:val="0"/>
          <w:sz w:val="20"/>
          <w:szCs w:val="20"/>
        </w:rPr>
        <w:t xml:space="preserve">outine is restarted, if the </w:t>
      </w:r>
      <w:r w:rsidR="007F009E" w:rsidRPr="007D251A">
        <w:rPr>
          <w:rFonts w:ascii="Arial" w:hAnsi="Arial" w:cs="Arial"/>
          <w:kern w:val="0"/>
          <w:sz w:val="20"/>
          <w:szCs w:val="20"/>
        </w:rPr>
        <w:t>UserKey</w:t>
      </w:r>
      <w:r w:rsidRPr="007D251A">
        <w:rPr>
          <w:rFonts w:ascii="Arial" w:hAnsi="Arial" w:cs="Arial"/>
          <w:kern w:val="0"/>
          <w:sz w:val="20"/>
          <w:szCs w:val="20"/>
        </w:rPr>
        <w:t xml:space="preserve"> button is </w:t>
      </w:r>
      <w:r w:rsidR="008B55BC" w:rsidRPr="007D251A">
        <w:rPr>
          <w:rFonts w:ascii="Arial" w:hAnsi="Arial" w:cs="Arial"/>
          <w:kern w:val="0"/>
          <w:sz w:val="20"/>
          <w:szCs w:val="20"/>
        </w:rPr>
        <w:t xml:space="preserve">not </w:t>
      </w:r>
      <w:r w:rsidRPr="007D251A">
        <w:rPr>
          <w:rFonts w:ascii="Arial" w:hAnsi="Arial" w:cs="Arial"/>
          <w:kern w:val="0"/>
          <w:sz w:val="20"/>
          <w:szCs w:val="20"/>
        </w:rPr>
        <w:t>pressed on the board or there is no valid user application, it will enter the USB DFU</w:t>
      </w:r>
      <w:r w:rsidR="00FB444F" w:rsidRPr="007D251A">
        <w:rPr>
          <w:rFonts w:ascii="Arial" w:hAnsi="Arial" w:cs="Arial"/>
          <w:kern w:val="0"/>
          <w:sz w:val="20"/>
          <w:szCs w:val="20"/>
        </w:rPr>
        <w:t xml:space="preserve"> </w:t>
      </w:r>
      <w:r w:rsidR="00821AC7" w:rsidRPr="007D251A">
        <w:rPr>
          <w:rFonts w:ascii="Arial" w:hAnsi="Arial" w:cs="Arial"/>
          <w:kern w:val="0"/>
          <w:sz w:val="20"/>
          <w:szCs w:val="20"/>
        </w:rPr>
        <w:t>(IAP)</w:t>
      </w:r>
      <w:r w:rsidRPr="007D251A">
        <w:rPr>
          <w:rFonts w:ascii="Arial" w:hAnsi="Arial" w:cs="Arial"/>
          <w:kern w:val="0"/>
          <w:sz w:val="20"/>
          <w:szCs w:val="20"/>
        </w:rPr>
        <w:t xml:space="preserve"> mode and wait for upgrade; otherwise, it will enter the user application.</w:t>
      </w:r>
    </w:p>
    <w:p w14:paraId="76D94F2B" w14:textId="5FCA28F6" w:rsidR="008B55BC" w:rsidRPr="007D251A" w:rsidRDefault="008B55BC" w:rsidP="008B55BC">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lastRenderedPageBreak/>
        <w:t xml:space="preserve">The start address corresponding to the user </w:t>
      </w:r>
      <w:r w:rsidR="00FB444F" w:rsidRPr="007D251A">
        <w:rPr>
          <w:rFonts w:ascii="Arial" w:hAnsi="Arial" w:cs="Arial"/>
          <w:kern w:val="0"/>
          <w:sz w:val="20"/>
          <w:szCs w:val="20"/>
        </w:rPr>
        <w:t>app</w:t>
      </w:r>
      <w:r w:rsidRPr="007D251A">
        <w:rPr>
          <w:rFonts w:ascii="Arial" w:hAnsi="Arial" w:cs="Arial"/>
          <w:kern w:val="0"/>
          <w:sz w:val="20"/>
          <w:szCs w:val="20"/>
        </w:rPr>
        <w:t xml:space="preserve"> is defined at 0x08004000. Users can also customize the user code addresses. The following points need to be noted</w:t>
      </w:r>
      <w:r w:rsidR="007749E7" w:rsidRPr="007D251A">
        <w:rPr>
          <w:rFonts w:ascii="Arial" w:hAnsi="Arial" w:cs="Arial"/>
          <w:kern w:val="0"/>
          <w:sz w:val="20"/>
          <w:szCs w:val="20"/>
        </w:rPr>
        <w:t xml:space="preserve"> (Taking GD32F4xx series as an example)</w:t>
      </w:r>
      <w:r w:rsidRPr="007D251A">
        <w:rPr>
          <w:rFonts w:ascii="Arial" w:hAnsi="Arial" w:cs="Arial"/>
          <w:kern w:val="0"/>
          <w:sz w:val="20"/>
          <w:szCs w:val="20"/>
        </w:rPr>
        <w:t>:</w:t>
      </w:r>
    </w:p>
    <w:p w14:paraId="09BF2A26" w14:textId="5E8973A0" w:rsidR="008B55BC" w:rsidRPr="007D251A" w:rsidRDefault="008B55BC" w:rsidP="008B55BC">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1. Forbid defining user code address before 0x08004000(0x0~0x08003FFF belongs to Sector0, has been opened as IAP driver area)</w:t>
      </w:r>
    </w:p>
    <w:p w14:paraId="05C09B4C" w14:textId="041128D9" w:rsidR="008B55BC" w:rsidRPr="007D251A" w:rsidRDefault="008B55BC" w:rsidP="008B55BC">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2. The sector to which the custom address belongs will be erased when upgraded, even if the defined address is not located at the first address of the corresponding sector.</w:t>
      </w:r>
    </w:p>
    <w:p w14:paraId="49125B85" w14:textId="77777777" w:rsidR="008B55BC" w:rsidRPr="007D251A" w:rsidRDefault="008B55BC" w:rsidP="008B55BC">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3. Custom addresses need to be 512-byte aligned</w:t>
      </w:r>
    </w:p>
    <w:p w14:paraId="604DDDE6" w14:textId="77777777" w:rsidR="008B55BC" w:rsidRPr="007D251A" w:rsidRDefault="008B55BC" w:rsidP="008B55BC">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4. Custom addresses need to be consistent with user firmware loading addresses and user interrupt vector table addresses.</w:t>
      </w:r>
    </w:p>
    <w:p w14:paraId="26469F91" w14:textId="6400EB8D" w:rsidR="008B55BC" w:rsidRPr="007D251A" w:rsidRDefault="008B55BC" w:rsidP="008B55BC">
      <w:pPr>
        <w:autoSpaceDE w:val="0"/>
        <w:autoSpaceDN w:val="0"/>
        <w:adjustRightInd w:val="0"/>
        <w:spacing w:beforeLines="50" w:before="156"/>
        <w:ind w:left="1259"/>
        <w:rPr>
          <w:rFonts w:ascii="Arial" w:hAnsi="Arial" w:cs="Arial"/>
          <w:kern w:val="0"/>
          <w:sz w:val="20"/>
          <w:szCs w:val="20"/>
        </w:rPr>
      </w:pPr>
      <w:bookmarkStart w:id="24" w:name="OLE_LINK2"/>
      <w:r w:rsidRPr="007D251A">
        <w:rPr>
          <w:rFonts w:ascii="Arial" w:hAnsi="Arial" w:cs="Arial"/>
          <w:kern w:val="0"/>
          <w:sz w:val="20"/>
          <w:szCs w:val="20"/>
        </w:rPr>
        <w:t>In the code that implements jumping to the user program</w:t>
      </w:r>
      <w:bookmarkEnd w:id="24"/>
      <w:r w:rsidRPr="007D251A">
        <w:rPr>
          <w:rFonts w:ascii="Arial" w:hAnsi="Arial" w:cs="Arial"/>
          <w:kern w:val="0"/>
          <w:sz w:val="20"/>
          <w:szCs w:val="20"/>
        </w:rPr>
        <w:t>,</w:t>
      </w:r>
      <w:r w:rsidR="0010078D" w:rsidRPr="007D251A">
        <w:rPr>
          <w:rFonts w:ascii="Arial" w:hAnsi="Arial" w:cs="Arial"/>
          <w:kern w:val="0"/>
          <w:sz w:val="20"/>
          <w:szCs w:val="20"/>
        </w:rPr>
        <w:t xml:space="preserve"> </w:t>
      </w:r>
      <w:r w:rsidRPr="007D251A">
        <w:rPr>
          <w:rFonts w:ascii="Arial" w:hAnsi="Arial" w:cs="Arial"/>
          <w:kern w:val="0"/>
          <w:sz w:val="20"/>
          <w:szCs w:val="20"/>
        </w:rPr>
        <w:t xml:space="preserve">the stack head address </w:t>
      </w:r>
      <w:r w:rsidR="0010078D" w:rsidRPr="007D251A">
        <w:rPr>
          <w:rFonts w:ascii="Arial" w:hAnsi="Arial" w:cs="Arial"/>
          <w:kern w:val="0"/>
          <w:sz w:val="20"/>
          <w:szCs w:val="20"/>
        </w:rPr>
        <w:t>which the first 4 bytes pointed to</w:t>
      </w:r>
      <w:r w:rsidRPr="007D251A">
        <w:rPr>
          <w:rFonts w:ascii="Arial" w:hAnsi="Arial" w:cs="Arial"/>
          <w:kern w:val="0"/>
          <w:sz w:val="20"/>
          <w:szCs w:val="20"/>
        </w:rPr>
        <w:t xml:space="preserve"> in the user interrupt vector table is assigned to MSP. The second 4 bytes are reset interrupt vectors, pointing to the execution header address.</w:t>
      </w:r>
    </w:p>
    <w:p w14:paraId="5A9AD6AD" w14:textId="0ED467A5" w:rsidR="008B55BC" w:rsidRPr="007D251A" w:rsidRDefault="008B55BC" w:rsidP="008B55BC">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 xml:space="preserve">When developing IAP driver, it is necessary to avoid PC pointer jumping to user program area. </w:t>
      </w:r>
      <w:bookmarkStart w:id="25" w:name="OLE_LINK3"/>
      <w:r w:rsidRPr="007D251A">
        <w:rPr>
          <w:rFonts w:ascii="Arial" w:hAnsi="Arial" w:cs="Arial"/>
          <w:kern w:val="0"/>
          <w:sz w:val="20"/>
          <w:szCs w:val="20"/>
        </w:rPr>
        <w:t xml:space="preserve">At the same time, fully consider the size of Stack &amp; Heap to avoid the </w:t>
      </w:r>
      <w:r w:rsidR="00ED3B83" w:rsidRPr="007D251A">
        <w:rPr>
          <w:rFonts w:ascii="Arial" w:hAnsi="Arial" w:cs="Arial"/>
          <w:kern w:val="0"/>
          <w:sz w:val="20"/>
          <w:szCs w:val="20"/>
        </w:rPr>
        <w:t>phenomenon that the USB DFU can be</w:t>
      </w:r>
      <w:r w:rsidRPr="007D251A">
        <w:rPr>
          <w:rFonts w:ascii="Arial" w:hAnsi="Arial" w:cs="Arial"/>
          <w:kern w:val="0"/>
          <w:sz w:val="20"/>
          <w:szCs w:val="20"/>
        </w:rPr>
        <w:t xml:space="preserve"> </w:t>
      </w:r>
      <w:r w:rsidR="00ED3B83" w:rsidRPr="007D251A">
        <w:rPr>
          <w:rFonts w:ascii="Arial" w:hAnsi="Arial" w:cs="Arial"/>
          <w:kern w:val="0"/>
          <w:sz w:val="20"/>
          <w:szCs w:val="20"/>
        </w:rPr>
        <w:t xml:space="preserve">identified </w:t>
      </w:r>
      <w:r w:rsidRPr="007D251A">
        <w:rPr>
          <w:rFonts w:ascii="Arial" w:hAnsi="Arial" w:cs="Arial"/>
          <w:kern w:val="0"/>
          <w:sz w:val="20"/>
          <w:szCs w:val="20"/>
        </w:rPr>
        <w:t>but can not work normally.</w:t>
      </w:r>
    </w:p>
    <w:p w14:paraId="4FBC2B6C" w14:textId="0E7CF4C8" w:rsidR="0010078D" w:rsidRPr="007D251A" w:rsidRDefault="0010078D" w:rsidP="00D55DB1">
      <w:pPr>
        <w:pStyle w:val="2"/>
        <w:numPr>
          <w:ilvl w:val="1"/>
          <w:numId w:val="6"/>
        </w:numPr>
        <w:ind w:left="1259" w:hanging="1259"/>
        <w:rPr>
          <w:kern w:val="0"/>
          <w:szCs w:val="28"/>
        </w:rPr>
      </w:pPr>
      <w:bookmarkStart w:id="26" w:name="_Toc874502"/>
      <w:bookmarkEnd w:id="25"/>
      <w:r w:rsidRPr="007D251A">
        <w:rPr>
          <w:kern w:val="0"/>
          <w:szCs w:val="28"/>
        </w:rPr>
        <w:t xml:space="preserve">User </w:t>
      </w:r>
      <w:r w:rsidR="000F6C1E" w:rsidRPr="007D251A">
        <w:rPr>
          <w:kern w:val="0"/>
          <w:szCs w:val="28"/>
        </w:rPr>
        <w:t>APP</w:t>
      </w:r>
      <w:r w:rsidRPr="007D251A">
        <w:rPr>
          <w:kern w:val="0"/>
          <w:szCs w:val="28"/>
        </w:rPr>
        <w:t xml:space="preserve"> generation</w:t>
      </w:r>
      <w:bookmarkEnd w:id="26"/>
    </w:p>
    <w:p w14:paraId="615D1C54" w14:textId="77777777" w:rsidR="0010078D" w:rsidRPr="007D251A" w:rsidRDefault="0010078D" w:rsidP="0010078D">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There are two main changes in user firmware required for IAP upgrade:</w:t>
      </w:r>
    </w:p>
    <w:p w14:paraId="4C14AFFD" w14:textId="442994BB" w:rsidR="0010078D" w:rsidRPr="007D251A" w:rsidRDefault="001B1E75" w:rsidP="0010078D">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1. In link t</w:t>
      </w:r>
      <w:r w:rsidR="0010078D" w:rsidRPr="007D251A">
        <w:rPr>
          <w:rFonts w:ascii="Arial" w:hAnsi="Arial" w:cs="Arial"/>
          <w:kern w:val="0"/>
          <w:sz w:val="20"/>
          <w:szCs w:val="20"/>
        </w:rPr>
        <w:t xml:space="preserve">ools, </w:t>
      </w:r>
      <w:r w:rsidRPr="007D251A">
        <w:rPr>
          <w:rFonts w:ascii="Arial" w:hAnsi="Arial" w:cs="Arial"/>
          <w:kern w:val="0"/>
          <w:sz w:val="20"/>
          <w:szCs w:val="20"/>
        </w:rPr>
        <w:t>load a</w:t>
      </w:r>
      <w:r w:rsidR="0010078D" w:rsidRPr="007D251A">
        <w:rPr>
          <w:rFonts w:ascii="Arial" w:hAnsi="Arial" w:cs="Arial"/>
          <w:kern w:val="0"/>
          <w:sz w:val="20"/>
          <w:szCs w:val="20"/>
        </w:rPr>
        <w:t>ddress</w:t>
      </w:r>
      <w:r w:rsidRPr="007D251A">
        <w:rPr>
          <w:rFonts w:ascii="Arial" w:hAnsi="Arial" w:cs="Arial"/>
          <w:kern w:val="0"/>
          <w:sz w:val="20"/>
          <w:szCs w:val="20"/>
        </w:rPr>
        <w:t xml:space="preserve"> of program</w:t>
      </w:r>
    </w:p>
    <w:p w14:paraId="50B04A4F" w14:textId="2A4F13E6" w:rsidR="0010078D" w:rsidRPr="007D251A" w:rsidRDefault="0010078D" w:rsidP="0010078D">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 xml:space="preserve">2. </w:t>
      </w:r>
      <w:r w:rsidR="001B1E75" w:rsidRPr="007D251A">
        <w:rPr>
          <w:rFonts w:ascii="Arial" w:hAnsi="Arial" w:cs="Arial"/>
          <w:kern w:val="0"/>
          <w:sz w:val="20"/>
          <w:szCs w:val="20"/>
        </w:rPr>
        <w:t>Start</w:t>
      </w:r>
      <w:r w:rsidRPr="007D251A">
        <w:rPr>
          <w:rFonts w:ascii="Arial" w:hAnsi="Arial" w:cs="Arial"/>
          <w:kern w:val="0"/>
          <w:sz w:val="20"/>
          <w:szCs w:val="20"/>
        </w:rPr>
        <w:t xml:space="preserve"> address of interrupt vector table</w:t>
      </w:r>
    </w:p>
    <w:p w14:paraId="161FAAE5" w14:textId="5A25BA48" w:rsidR="0010078D" w:rsidRPr="007D251A" w:rsidRDefault="0010078D" w:rsidP="0010078D">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These two changes need to be consistent with the user area header address defined in IAP.</w:t>
      </w:r>
    </w:p>
    <w:p w14:paraId="56AA0BB0" w14:textId="1B698AD0" w:rsidR="008B55BC" w:rsidRPr="007D251A" w:rsidRDefault="0010078D" w:rsidP="00865A7E">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In this IAP driver, the user firmware loadin</w:t>
      </w:r>
      <w:r w:rsidR="001B1E75" w:rsidRPr="007D251A">
        <w:rPr>
          <w:rFonts w:ascii="Arial" w:hAnsi="Arial" w:cs="Arial"/>
          <w:kern w:val="0"/>
          <w:sz w:val="20"/>
          <w:szCs w:val="20"/>
        </w:rPr>
        <w:t>g address is 0x4</w:t>
      </w:r>
      <w:r w:rsidRPr="007D251A">
        <w:rPr>
          <w:rFonts w:ascii="Arial" w:hAnsi="Arial" w:cs="Arial"/>
          <w:kern w:val="0"/>
          <w:sz w:val="20"/>
          <w:szCs w:val="20"/>
        </w:rPr>
        <w:t>000 relative to 0x08000000 offset address. In MDK, the changes are compared before and after as shown in the following figure.</w:t>
      </w:r>
      <w:r w:rsidR="00A74A54" w:rsidRPr="007D251A">
        <w:rPr>
          <w:rFonts w:ascii="Arial" w:hAnsi="Arial" w:cs="Arial"/>
        </w:rPr>
        <w:t xml:space="preserve"> </w:t>
      </w:r>
    </w:p>
    <w:p w14:paraId="548F3A33" w14:textId="0C0F6298" w:rsidR="008B55BC" w:rsidRPr="007D251A" w:rsidRDefault="00150387" w:rsidP="008A2F7C">
      <w:pPr>
        <w:autoSpaceDE w:val="0"/>
        <w:autoSpaceDN w:val="0"/>
        <w:adjustRightInd w:val="0"/>
        <w:spacing w:beforeLines="50" w:before="156"/>
        <w:ind w:left="1259"/>
        <w:rPr>
          <w:rFonts w:ascii="Arial" w:hAnsi="Arial" w:cs="Arial"/>
          <w:kern w:val="0"/>
          <w:sz w:val="20"/>
          <w:szCs w:val="20"/>
        </w:rPr>
      </w:pPr>
      <w:r>
        <w:rPr>
          <w:rFonts w:ascii="Arial" w:hAnsi="Arial" w:cs="Arial"/>
          <w:noProof/>
        </w:rPr>
        <w:object w:dxaOrig="1440" w:dyaOrig="1440" w14:anchorId="3742C88B">
          <v:shape id="_x0000_s1028" type="#_x0000_t75" style="position:absolute;left:0;text-align:left;margin-left:218.85pt;margin-top:178pt;width:22.45pt;height:106.95pt;z-index:251663360;mso-position-horizontal-relative:text;mso-position-vertical-relative:text">
            <v:imagedata r:id="rId14" o:title=""/>
          </v:shape>
          <o:OLEObject Type="Embed" ProgID="Visio.Drawing.15" ShapeID="_x0000_s1028" DrawAspect="Content" ObjectID="_1611493626" r:id="rId15"/>
        </w:object>
      </w:r>
      <w:r>
        <w:rPr>
          <w:rFonts w:ascii="Arial" w:hAnsi="Arial" w:cs="Arial"/>
          <w:noProof/>
        </w:rPr>
        <w:object w:dxaOrig="1440" w:dyaOrig="1440" w14:anchorId="24E6335E">
          <v:shape id="_x0000_s1026" type="#_x0000_t75" style="position:absolute;left:0;text-align:left;margin-left:92.25pt;margin-top:116.35pt;width:225.45pt;height:61.65pt;z-index:251659264;mso-position-horizontal-relative:text;mso-position-vertical-relative:text">
            <v:imagedata r:id="rId16" o:title=""/>
          </v:shape>
          <o:OLEObject Type="Embed" ProgID="Visio.Drawing.15" ShapeID="_x0000_s1026" DrawAspect="Content" ObjectID="_1611493627" r:id="rId17"/>
        </w:object>
      </w:r>
      <w:r w:rsidR="00865A7E" w:rsidRPr="007D251A">
        <w:rPr>
          <w:rFonts w:ascii="Arial" w:hAnsi="Arial" w:cs="Arial"/>
          <w:noProof/>
          <w:kern w:val="0"/>
          <w:sz w:val="20"/>
          <w:szCs w:val="20"/>
        </w:rPr>
        <w:drawing>
          <wp:inline distT="0" distB="0" distL="0" distR="0" wp14:anchorId="057D82DC" wp14:editId="792EE540">
            <wp:extent cx="5168458" cy="2532566"/>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4317" cy="2550137"/>
                    </a:xfrm>
                    <a:prstGeom prst="rect">
                      <a:avLst/>
                    </a:prstGeom>
                    <a:noFill/>
                    <a:ln>
                      <a:noFill/>
                    </a:ln>
                  </pic:spPr>
                </pic:pic>
              </a:graphicData>
            </a:graphic>
          </wp:inline>
        </w:drawing>
      </w:r>
    </w:p>
    <w:p w14:paraId="20E137BD" w14:textId="7F417837" w:rsidR="00865A7E" w:rsidRPr="007D251A" w:rsidRDefault="00150387" w:rsidP="008A2F7C">
      <w:pPr>
        <w:autoSpaceDE w:val="0"/>
        <w:autoSpaceDN w:val="0"/>
        <w:adjustRightInd w:val="0"/>
        <w:spacing w:beforeLines="50" w:before="156"/>
        <w:ind w:left="1259"/>
        <w:rPr>
          <w:rFonts w:ascii="Arial" w:hAnsi="Arial" w:cs="Arial"/>
          <w:kern w:val="0"/>
          <w:sz w:val="20"/>
          <w:szCs w:val="20"/>
        </w:rPr>
      </w:pPr>
      <w:r>
        <w:rPr>
          <w:rFonts w:ascii="Arial" w:hAnsi="Arial" w:cs="Arial"/>
          <w:noProof/>
        </w:rPr>
        <w:lastRenderedPageBreak/>
        <w:object w:dxaOrig="1440" w:dyaOrig="1440" w14:anchorId="52F9ACE3">
          <v:shape id="_x0000_s1027" type="#_x0000_t75" style="position:absolute;left:0;text-align:left;margin-left:87.85pt;margin-top:82.15pt;width:267.4pt;height:68.35pt;z-index:251661312;mso-position-horizontal-relative:text;mso-position-vertical-relative:text">
            <v:imagedata r:id="rId19" o:title=""/>
          </v:shape>
          <o:OLEObject Type="Embed" ProgID="Visio.Drawing.15" ShapeID="_x0000_s1027" DrawAspect="Content" ObjectID="_1611493628" r:id="rId20"/>
        </w:object>
      </w:r>
      <w:r w:rsidR="001D6C26" w:rsidRPr="007D251A">
        <w:rPr>
          <w:rFonts w:ascii="Arial" w:hAnsi="Arial" w:cs="Arial"/>
          <w:noProof/>
          <w:kern w:val="0"/>
          <w:sz w:val="20"/>
          <w:szCs w:val="20"/>
        </w:rPr>
        <w:drawing>
          <wp:inline distT="0" distB="0" distL="0" distR="0" wp14:anchorId="5C165FDF" wp14:editId="7DB92384">
            <wp:extent cx="5199932" cy="2150439"/>
            <wp:effectExtent l="0" t="0" r="127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104" cy="2178218"/>
                    </a:xfrm>
                    <a:prstGeom prst="rect">
                      <a:avLst/>
                    </a:prstGeom>
                    <a:noFill/>
                    <a:ln>
                      <a:noFill/>
                    </a:ln>
                  </pic:spPr>
                </pic:pic>
              </a:graphicData>
            </a:graphic>
          </wp:inline>
        </w:drawing>
      </w:r>
    </w:p>
    <w:p w14:paraId="406AD6F4" w14:textId="510F5822" w:rsidR="0095499B" w:rsidRPr="007D251A" w:rsidRDefault="0095499B" w:rsidP="008A2F7C">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 xml:space="preserve">In IAR, </w:t>
      </w:r>
      <w:r w:rsidR="00A74A54" w:rsidRPr="007D251A">
        <w:rPr>
          <w:rFonts w:ascii="Arial" w:hAnsi="Arial" w:cs="Arial"/>
          <w:kern w:val="0"/>
          <w:sz w:val="20"/>
          <w:szCs w:val="20"/>
        </w:rPr>
        <w:t>the change steps are as follows</w:t>
      </w:r>
      <w:r w:rsidRPr="007D251A">
        <w:rPr>
          <w:rFonts w:ascii="Arial" w:hAnsi="Arial" w:cs="Arial"/>
          <w:kern w:val="0"/>
          <w:sz w:val="20"/>
          <w:szCs w:val="20"/>
        </w:rPr>
        <w:t>.</w:t>
      </w:r>
    </w:p>
    <w:p w14:paraId="7B24064D" w14:textId="3040181B" w:rsidR="00865A7E" w:rsidRPr="007D251A" w:rsidRDefault="00150387" w:rsidP="008A2F7C">
      <w:pPr>
        <w:autoSpaceDE w:val="0"/>
        <w:autoSpaceDN w:val="0"/>
        <w:adjustRightInd w:val="0"/>
        <w:spacing w:beforeLines="50" w:before="156"/>
        <w:ind w:left="1259"/>
        <w:rPr>
          <w:rFonts w:ascii="Arial" w:hAnsi="Arial" w:cs="Arial"/>
          <w:kern w:val="0"/>
          <w:sz w:val="20"/>
          <w:szCs w:val="20"/>
        </w:rPr>
      </w:pPr>
      <w:r>
        <w:rPr>
          <w:rFonts w:ascii="Arial" w:hAnsi="Arial" w:cs="Arial"/>
          <w:noProof/>
        </w:rPr>
        <w:object w:dxaOrig="1440" w:dyaOrig="1440" w14:anchorId="062376BE">
          <v:shape id="_x0000_s1034" type="#_x0000_t75" style="position:absolute;left:0;text-align:left;margin-left:213.85pt;margin-top:99.8pt;width:54.8pt;height:17.75pt;z-index:251669504;mso-position-horizontal-relative:text;mso-position-vertical-relative:text">
            <v:imagedata r:id="rId22" o:title=""/>
          </v:shape>
          <o:OLEObject Type="Embed" ProgID="Visio.Drawing.15" ShapeID="_x0000_s1034" DrawAspect="Content" ObjectID="_1611493629" r:id="rId23"/>
        </w:object>
      </w:r>
      <w:r>
        <w:rPr>
          <w:rFonts w:ascii="Arial" w:hAnsi="Arial" w:cs="Arial"/>
          <w:noProof/>
          <w:kern w:val="0"/>
          <w:sz w:val="20"/>
          <w:szCs w:val="20"/>
        </w:rPr>
        <w:object w:dxaOrig="1440" w:dyaOrig="1440" w14:anchorId="52F9ACE3">
          <v:shape id="_x0000_s1030" type="#_x0000_t75" style="position:absolute;left:0;text-align:left;margin-left:268.65pt;margin-top:83.9pt;width:162.25pt;height:61.65pt;z-index:251665408;mso-position-horizontal-relative:text;mso-position-vertical-relative:text">
            <v:imagedata r:id="rId19" o:title=""/>
          </v:shape>
          <o:OLEObject Type="Embed" ProgID="Visio.Drawing.15" ShapeID="_x0000_s1030" DrawAspect="Content" ObjectID="_1611493630" r:id="rId24"/>
        </w:object>
      </w:r>
      <w:r>
        <w:rPr>
          <w:rFonts w:ascii="Arial" w:hAnsi="Arial" w:cs="Arial"/>
          <w:noProof/>
          <w:kern w:val="0"/>
          <w:sz w:val="20"/>
          <w:szCs w:val="20"/>
        </w:rPr>
        <w:object w:dxaOrig="1440" w:dyaOrig="1440" w14:anchorId="24E6335E">
          <v:shape id="_x0000_s1029" type="#_x0000_t75" style="position:absolute;left:0;text-align:left;margin-left:62.85pt;margin-top:83.9pt;width:162.8pt;height:61.65pt;z-index:251664384;mso-position-horizontal-relative:text;mso-position-vertical-relative:text">
            <v:imagedata r:id="rId16" o:title=""/>
          </v:shape>
          <o:OLEObject Type="Embed" ProgID="Visio.Drawing.15" ShapeID="_x0000_s1029" DrawAspect="Content" ObjectID="_1611493631" r:id="rId25"/>
        </w:object>
      </w:r>
      <w:r w:rsidR="00D137B8" w:rsidRPr="007D251A">
        <w:rPr>
          <w:rFonts w:ascii="Arial" w:hAnsi="Arial" w:cs="Arial"/>
          <w:noProof/>
          <w:kern w:val="0"/>
          <w:sz w:val="20"/>
          <w:szCs w:val="20"/>
        </w:rPr>
        <w:drawing>
          <wp:inline distT="0" distB="0" distL="0" distR="0" wp14:anchorId="72245AB4" wp14:editId="09E6A90A">
            <wp:extent cx="2572603" cy="236916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2603" cy="2369168"/>
                    </a:xfrm>
                    <a:prstGeom prst="rect">
                      <a:avLst/>
                    </a:prstGeom>
                    <a:noFill/>
                    <a:ln>
                      <a:noFill/>
                    </a:ln>
                  </pic:spPr>
                </pic:pic>
              </a:graphicData>
            </a:graphic>
          </wp:inline>
        </w:drawing>
      </w:r>
      <w:r w:rsidR="0095499B" w:rsidRPr="007D251A">
        <w:rPr>
          <w:rFonts w:ascii="Arial" w:hAnsi="Arial" w:cs="Arial"/>
          <w:noProof/>
          <w:kern w:val="0"/>
          <w:sz w:val="20"/>
          <w:szCs w:val="20"/>
        </w:rPr>
        <w:drawing>
          <wp:inline distT="0" distB="0" distL="0" distR="0" wp14:anchorId="33F640A6" wp14:editId="17985766">
            <wp:extent cx="2575190" cy="236737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75190" cy="2367377"/>
                    </a:xfrm>
                    <a:prstGeom prst="rect">
                      <a:avLst/>
                    </a:prstGeom>
                    <a:noFill/>
                    <a:ln>
                      <a:noFill/>
                    </a:ln>
                  </pic:spPr>
                </pic:pic>
              </a:graphicData>
            </a:graphic>
          </wp:inline>
        </w:drawing>
      </w:r>
    </w:p>
    <w:p w14:paraId="006C92DC" w14:textId="10E36694" w:rsidR="0095499B" w:rsidRPr="007D251A" w:rsidRDefault="00150387" w:rsidP="008A2F7C">
      <w:pPr>
        <w:autoSpaceDE w:val="0"/>
        <w:autoSpaceDN w:val="0"/>
        <w:adjustRightInd w:val="0"/>
        <w:spacing w:beforeLines="50" w:before="156"/>
        <w:ind w:left="1259"/>
        <w:rPr>
          <w:rFonts w:ascii="Arial" w:hAnsi="Arial" w:cs="Arial"/>
          <w:kern w:val="0"/>
          <w:sz w:val="20"/>
          <w:szCs w:val="20"/>
        </w:rPr>
      </w:pPr>
      <w:r>
        <w:rPr>
          <w:rFonts w:ascii="Arial" w:hAnsi="Arial" w:cs="Arial"/>
          <w:iCs/>
          <w:noProof/>
          <w:kern w:val="0"/>
          <w:sz w:val="18"/>
          <w:szCs w:val="18"/>
        </w:rPr>
        <w:object w:dxaOrig="1440" w:dyaOrig="1440" w14:anchorId="062376BE">
          <v:shape id="_x0000_s1035" type="#_x0000_t75" style="position:absolute;left:0;text-align:left;margin-left:156.35pt;margin-top:55.75pt;width:83pt;height:17.75pt;z-index:251670528;mso-position-horizontal-relative:text;mso-position-vertical-relative:text">
            <v:imagedata r:id="rId22" o:title=""/>
          </v:shape>
          <o:OLEObject Type="Embed" ProgID="Visio.Drawing.15" ShapeID="_x0000_s1035" DrawAspect="Content" ObjectID="_1611493632" r:id="rId28"/>
        </w:object>
      </w:r>
      <w:r>
        <w:rPr>
          <w:rFonts w:ascii="Arial" w:hAnsi="Arial" w:cs="Arial"/>
          <w:iCs/>
          <w:noProof/>
          <w:kern w:val="0"/>
          <w:sz w:val="18"/>
          <w:szCs w:val="18"/>
        </w:rPr>
        <w:object w:dxaOrig="1440" w:dyaOrig="1440" w14:anchorId="52F9ACE3">
          <v:shape id="_x0000_s1033" type="#_x0000_t75" style="position:absolute;left:0;text-align:left;margin-left:236.6pt;margin-top:40.6pt;width:184.1pt;height:100.4pt;z-index:251667456;mso-position-horizontal-relative:text;mso-position-vertical-relative:text">
            <v:imagedata r:id="rId19" o:title=""/>
          </v:shape>
          <o:OLEObject Type="Embed" ProgID="Visio.Drawing.15" ShapeID="_x0000_s1033" DrawAspect="Content" ObjectID="_1611493633" r:id="rId29"/>
        </w:object>
      </w:r>
      <w:r>
        <w:rPr>
          <w:rFonts w:ascii="Arial" w:hAnsi="Arial" w:cs="Arial"/>
          <w:noProof/>
          <w:kern w:val="0"/>
          <w:sz w:val="20"/>
          <w:szCs w:val="20"/>
        </w:rPr>
        <w:object w:dxaOrig="1440" w:dyaOrig="1440" w14:anchorId="24E6335E">
          <v:shape id="_x0000_s1032" type="#_x0000_t75" style="position:absolute;left:0;text-align:left;margin-left:66.25pt;margin-top:40.6pt;width:93.85pt;height:103.1pt;z-index:251666432;mso-position-horizontal-relative:text;mso-position-vertical-relative:text">
            <v:imagedata r:id="rId16" o:title=""/>
          </v:shape>
          <o:OLEObject Type="Embed" ProgID="Visio.Drawing.15" ShapeID="_x0000_s1032" DrawAspect="Content" ObjectID="_1611493634" r:id="rId30"/>
        </w:object>
      </w:r>
      <w:r w:rsidR="00AE7A0E" w:rsidRPr="007D251A">
        <w:rPr>
          <w:rFonts w:ascii="Arial" w:hAnsi="Arial" w:cs="Arial"/>
          <w:noProof/>
          <w:kern w:val="0"/>
          <w:sz w:val="20"/>
          <w:szCs w:val="20"/>
        </w:rPr>
        <w:drawing>
          <wp:inline distT="0" distB="0" distL="0" distR="0" wp14:anchorId="3DE8BA92" wp14:editId="121C3503">
            <wp:extent cx="2163170" cy="1672978"/>
            <wp:effectExtent l="0" t="0" r="889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37922" cy="1730790"/>
                    </a:xfrm>
                    <a:prstGeom prst="rect">
                      <a:avLst/>
                    </a:prstGeom>
                    <a:noFill/>
                    <a:ln>
                      <a:noFill/>
                    </a:ln>
                  </pic:spPr>
                </pic:pic>
              </a:graphicData>
            </a:graphic>
          </wp:inline>
        </w:drawing>
      </w:r>
      <w:r w:rsidR="00AE7A0E" w:rsidRPr="007D251A">
        <w:rPr>
          <w:rFonts w:ascii="Arial" w:hAnsi="Arial" w:cs="Arial"/>
          <w:noProof/>
          <w:kern w:val="0"/>
          <w:sz w:val="20"/>
          <w:szCs w:val="20"/>
        </w:rPr>
        <w:drawing>
          <wp:inline distT="0" distB="0" distL="0" distR="0" wp14:anchorId="3D85B868" wp14:editId="20FE1F62">
            <wp:extent cx="2559816" cy="1705402"/>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32935" cy="1754115"/>
                    </a:xfrm>
                    <a:prstGeom prst="rect">
                      <a:avLst/>
                    </a:prstGeom>
                    <a:noFill/>
                    <a:ln>
                      <a:noFill/>
                    </a:ln>
                  </pic:spPr>
                </pic:pic>
              </a:graphicData>
            </a:graphic>
          </wp:inline>
        </w:drawing>
      </w:r>
    </w:p>
    <w:p w14:paraId="3599CC58" w14:textId="1DC98BA1" w:rsidR="00AE7A0E" w:rsidRPr="007D251A" w:rsidRDefault="00862F04" w:rsidP="00862F04">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After modification, generate the hex file.</w:t>
      </w:r>
    </w:p>
    <w:p w14:paraId="5C101A4C" w14:textId="7D1C1CB0" w:rsidR="00862F04" w:rsidRPr="007D251A" w:rsidRDefault="00862F04" w:rsidP="008A2F7C">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User also can generate the bin file, the steps are as follows:</w:t>
      </w:r>
    </w:p>
    <w:p w14:paraId="3A85968E" w14:textId="31EDA0ED" w:rsidR="00862F04" w:rsidRPr="007D251A" w:rsidRDefault="00862F04" w:rsidP="008A2F7C">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In keil:</w:t>
      </w:r>
    </w:p>
    <w:p w14:paraId="70CDAE19" w14:textId="5AE9DA26" w:rsidR="00862F04" w:rsidRPr="007D251A" w:rsidRDefault="00862F04" w:rsidP="008A2F7C">
      <w:pPr>
        <w:autoSpaceDE w:val="0"/>
        <w:autoSpaceDN w:val="0"/>
        <w:adjustRightInd w:val="0"/>
        <w:spacing w:beforeLines="50" w:before="156"/>
        <w:ind w:left="1259"/>
        <w:rPr>
          <w:rFonts w:ascii="Arial" w:hAnsi="Arial" w:cs="Arial"/>
          <w:kern w:val="0"/>
          <w:sz w:val="20"/>
          <w:szCs w:val="20"/>
        </w:rPr>
      </w:pPr>
      <w:r w:rsidRPr="007D251A">
        <w:rPr>
          <w:rFonts w:ascii="Arial" w:hAnsi="Arial" w:cs="Arial"/>
          <w:noProof/>
          <w:kern w:val="0"/>
          <w:sz w:val="20"/>
          <w:szCs w:val="20"/>
        </w:rPr>
        <w:lastRenderedPageBreak/>
        <w:drawing>
          <wp:inline distT="0" distB="0" distL="0" distR="0" wp14:anchorId="5A26F3EE" wp14:editId="5BD88DEC">
            <wp:extent cx="3336290" cy="2493613"/>
            <wp:effectExtent l="0" t="0" r="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69597" cy="2518507"/>
                    </a:xfrm>
                    <a:prstGeom prst="rect">
                      <a:avLst/>
                    </a:prstGeom>
                    <a:noFill/>
                    <a:ln>
                      <a:noFill/>
                    </a:ln>
                  </pic:spPr>
                </pic:pic>
              </a:graphicData>
            </a:graphic>
          </wp:inline>
        </w:drawing>
      </w:r>
    </w:p>
    <w:p w14:paraId="495C1718" w14:textId="497811D3" w:rsidR="00862F04" w:rsidRPr="007D251A" w:rsidRDefault="00862F04" w:rsidP="008A2F7C">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In IAR:</w:t>
      </w:r>
    </w:p>
    <w:p w14:paraId="2B4E871F" w14:textId="26193F9A" w:rsidR="00862F04" w:rsidRPr="007D251A" w:rsidRDefault="00862F04" w:rsidP="008A2F7C">
      <w:pPr>
        <w:autoSpaceDE w:val="0"/>
        <w:autoSpaceDN w:val="0"/>
        <w:adjustRightInd w:val="0"/>
        <w:spacing w:beforeLines="50" w:before="156"/>
        <w:ind w:left="1259"/>
        <w:rPr>
          <w:rFonts w:ascii="Arial" w:hAnsi="Arial" w:cs="Arial"/>
          <w:kern w:val="0"/>
          <w:sz w:val="20"/>
          <w:szCs w:val="20"/>
        </w:rPr>
      </w:pPr>
      <w:r w:rsidRPr="007D251A">
        <w:rPr>
          <w:rFonts w:ascii="Arial" w:hAnsi="Arial" w:cs="Arial"/>
          <w:noProof/>
          <w:kern w:val="0"/>
          <w:sz w:val="20"/>
          <w:szCs w:val="20"/>
        </w:rPr>
        <w:drawing>
          <wp:inline distT="0" distB="0" distL="0" distR="0" wp14:anchorId="2F1D7487" wp14:editId="2D09481B">
            <wp:extent cx="3336878" cy="293961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43432" cy="2945386"/>
                    </a:xfrm>
                    <a:prstGeom prst="rect">
                      <a:avLst/>
                    </a:prstGeom>
                    <a:noFill/>
                    <a:ln>
                      <a:noFill/>
                    </a:ln>
                  </pic:spPr>
                </pic:pic>
              </a:graphicData>
            </a:graphic>
          </wp:inline>
        </w:drawing>
      </w:r>
    </w:p>
    <w:p w14:paraId="57FE5164" w14:textId="7C319052" w:rsidR="00862F04" w:rsidRPr="007D251A" w:rsidRDefault="00862F04" w:rsidP="00D55DB1">
      <w:pPr>
        <w:pStyle w:val="2"/>
        <w:numPr>
          <w:ilvl w:val="1"/>
          <w:numId w:val="6"/>
        </w:numPr>
        <w:ind w:left="1259" w:hanging="1259"/>
        <w:rPr>
          <w:kern w:val="0"/>
          <w:szCs w:val="28"/>
        </w:rPr>
      </w:pPr>
      <w:bookmarkStart w:id="27" w:name="_Toc874503"/>
      <w:r w:rsidRPr="007D251A">
        <w:rPr>
          <w:kern w:val="0"/>
          <w:szCs w:val="28"/>
        </w:rPr>
        <w:t xml:space="preserve">User </w:t>
      </w:r>
      <w:r w:rsidR="000F6C1E" w:rsidRPr="007D251A">
        <w:rPr>
          <w:kern w:val="0"/>
          <w:szCs w:val="28"/>
        </w:rPr>
        <w:t>APP</w:t>
      </w:r>
      <w:r w:rsidRPr="007D251A">
        <w:rPr>
          <w:kern w:val="0"/>
          <w:szCs w:val="28"/>
        </w:rPr>
        <w:t xml:space="preserve"> upgrade</w:t>
      </w:r>
      <w:bookmarkEnd w:id="27"/>
    </w:p>
    <w:p w14:paraId="3D313B51" w14:textId="4A44C543" w:rsidR="00806163" w:rsidRPr="007D251A" w:rsidRDefault="00806163" w:rsidP="00806163">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To supply power for GD32F450I-EVAL board, the USB_FS interface on board is connected to the computer through the USB cable. Because GD EVAL board has loaded the IAP application program, and there is no effective user application program, so in the IAP application program, it directly enters the USB DFU mode to provide the computer to identify the USB DFU device. Normal recognition is shown in the lower left.</w:t>
      </w:r>
    </w:p>
    <w:p w14:paraId="4185C09A" w14:textId="37B49701" w:rsidR="00862F04" w:rsidRPr="007D251A" w:rsidRDefault="00806163" w:rsidP="00806163">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The situation in the lower right is due to the incorrect loading of Driver. You can choose to update the driver software by right-clicking "DFU in FS Mode" browse the computer to find the driver software (the driver file is located in the GD32 MCU Dfu Tool_v3.7.1.3145 installation directory GD32 MCU Dfu Tool\GD32 MCU Dfu Drivers_v1.0.1.2316\x64 or x86).</w:t>
      </w:r>
    </w:p>
    <w:p w14:paraId="2611D762" w14:textId="38651AA8" w:rsidR="00806163" w:rsidRPr="007D251A" w:rsidRDefault="006E728E" w:rsidP="00806163">
      <w:pPr>
        <w:autoSpaceDE w:val="0"/>
        <w:autoSpaceDN w:val="0"/>
        <w:adjustRightInd w:val="0"/>
        <w:spacing w:beforeLines="50" w:before="156"/>
        <w:ind w:left="1259"/>
        <w:rPr>
          <w:rFonts w:ascii="Arial" w:hAnsi="Arial" w:cs="Arial"/>
          <w:kern w:val="0"/>
          <w:sz w:val="20"/>
          <w:szCs w:val="20"/>
        </w:rPr>
      </w:pPr>
      <w:r w:rsidRPr="007D251A">
        <w:rPr>
          <w:rFonts w:ascii="Arial" w:hAnsi="Arial" w:cs="Arial"/>
          <w:noProof/>
          <w:kern w:val="0"/>
          <w:sz w:val="20"/>
          <w:szCs w:val="20"/>
        </w:rPr>
        <w:lastRenderedPageBreak/>
        <w:drawing>
          <wp:inline distT="0" distB="0" distL="0" distR="0" wp14:anchorId="6305AEA2" wp14:editId="2512CAFE">
            <wp:extent cx="2667139" cy="1084712"/>
            <wp:effectExtent l="0" t="0" r="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31795" cy="1111007"/>
                    </a:xfrm>
                    <a:prstGeom prst="rect">
                      <a:avLst/>
                    </a:prstGeom>
                    <a:noFill/>
                    <a:ln>
                      <a:noFill/>
                    </a:ln>
                  </pic:spPr>
                </pic:pic>
              </a:graphicData>
            </a:graphic>
          </wp:inline>
        </w:drawing>
      </w:r>
      <w:r w:rsidRPr="007D251A">
        <w:rPr>
          <w:rFonts w:ascii="Arial" w:hAnsi="Arial" w:cs="Arial"/>
          <w:noProof/>
          <w:kern w:val="0"/>
          <w:sz w:val="20"/>
          <w:szCs w:val="20"/>
        </w:rPr>
        <w:drawing>
          <wp:inline distT="0" distB="0" distL="0" distR="0" wp14:anchorId="19BC7461" wp14:editId="6DC95C71">
            <wp:extent cx="2482850" cy="118561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06676" cy="1196996"/>
                    </a:xfrm>
                    <a:prstGeom prst="rect">
                      <a:avLst/>
                    </a:prstGeom>
                    <a:noFill/>
                    <a:ln>
                      <a:noFill/>
                    </a:ln>
                  </pic:spPr>
                </pic:pic>
              </a:graphicData>
            </a:graphic>
          </wp:inline>
        </w:drawing>
      </w:r>
    </w:p>
    <w:p w14:paraId="15809229" w14:textId="420A9EF7" w:rsidR="00806163" w:rsidRPr="007D251A" w:rsidRDefault="006E728E" w:rsidP="00806163">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Open DFU tool, user can upgrade the firmware. Please refer to “GigaDevice Dfu Tool User Manual”.</w:t>
      </w:r>
    </w:p>
    <w:p w14:paraId="2C8152B5" w14:textId="718F0643" w:rsidR="006E728E" w:rsidRPr="007D251A" w:rsidRDefault="006E728E" w:rsidP="00D55DB1">
      <w:pPr>
        <w:pStyle w:val="10"/>
        <w:numPr>
          <w:ilvl w:val="0"/>
          <w:numId w:val="6"/>
        </w:numPr>
        <w:spacing w:before="260" w:after="260" w:line="415" w:lineRule="auto"/>
        <w:ind w:left="1259" w:hanging="1259"/>
        <w:rPr>
          <w:rFonts w:ascii="Arial" w:hAnsi="Arial" w:cs="Arial"/>
          <w:sz w:val="32"/>
          <w:szCs w:val="32"/>
        </w:rPr>
      </w:pPr>
      <w:bookmarkStart w:id="28" w:name="_Toc874504"/>
      <w:r w:rsidRPr="007D251A">
        <w:rPr>
          <w:rFonts w:ascii="Arial" w:hAnsi="Arial" w:cs="Arial"/>
          <w:sz w:val="32"/>
          <w:szCs w:val="32"/>
        </w:rPr>
        <w:t>Custom HID for IAP implementation steps</w:t>
      </w:r>
      <w:bookmarkEnd w:id="28"/>
    </w:p>
    <w:p w14:paraId="0073F448" w14:textId="028CCB52" w:rsidR="00806163" w:rsidRPr="007D251A" w:rsidRDefault="00597118" w:rsidP="00D55DB1">
      <w:pPr>
        <w:pStyle w:val="2"/>
        <w:numPr>
          <w:ilvl w:val="1"/>
          <w:numId w:val="6"/>
        </w:numPr>
        <w:ind w:left="1259" w:hanging="1259"/>
        <w:rPr>
          <w:kern w:val="0"/>
          <w:szCs w:val="28"/>
        </w:rPr>
      </w:pPr>
      <w:bookmarkStart w:id="29" w:name="_Toc874505"/>
      <w:r w:rsidRPr="007D251A">
        <w:rPr>
          <w:kern w:val="0"/>
          <w:szCs w:val="28"/>
        </w:rPr>
        <w:t xml:space="preserve">HID </w:t>
      </w:r>
      <w:r w:rsidR="008D1998" w:rsidRPr="007D251A">
        <w:rPr>
          <w:kern w:val="0"/>
          <w:szCs w:val="28"/>
        </w:rPr>
        <w:t>IAP tool installation</w:t>
      </w:r>
      <w:bookmarkEnd w:id="29"/>
    </w:p>
    <w:p w14:paraId="75086A93" w14:textId="162011A1" w:rsidR="008D1998" w:rsidRPr="007D251A" w:rsidRDefault="008D1998" w:rsidP="00806163">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User don’t need install the IAP demo tool GD32_MCU_HID_IAP_Programmer and can open it directly. The cutom HID IAP don’t need driver, because it uses the driver offered by windows OS.</w:t>
      </w:r>
    </w:p>
    <w:p w14:paraId="07E72E79" w14:textId="2837EDBA" w:rsidR="008D1998" w:rsidRPr="007D251A" w:rsidRDefault="008D1998" w:rsidP="00D55DB1">
      <w:pPr>
        <w:pStyle w:val="2"/>
        <w:numPr>
          <w:ilvl w:val="1"/>
          <w:numId w:val="6"/>
        </w:numPr>
        <w:ind w:left="1259" w:hanging="1259"/>
        <w:rPr>
          <w:kern w:val="0"/>
          <w:szCs w:val="28"/>
        </w:rPr>
      </w:pPr>
      <w:bookmarkStart w:id="30" w:name="_Toc874506"/>
      <w:r w:rsidRPr="007D251A">
        <w:rPr>
          <w:kern w:val="0"/>
          <w:szCs w:val="28"/>
        </w:rPr>
        <w:t>IAP driven firmware generation and loading</w:t>
      </w:r>
      <w:bookmarkEnd w:id="30"/>
    </w:p>
    <w:p w14:paraId="3C1D365C" w14:textId="3EDD0283" w:rsidR="008D1998" w:rsidRPr="007D251A" w:rsidRDefault="008D1998" w:rsidP="00D13EAE">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 xml:space="preserve">Using the USB IAP routine to generate IAP driver firmware (folder path: </w:t>
      </w:r>
      <w:r w:rsidR="00D13EAE" w:rsidRPr="007D251A">
        <w:rPr>
          <w:rFonts w:ascii="Arial" w:hAnsi="Arial" w:cs="Arial"/>
          <w:kern w:val="0"/>
          <w:sz w:val="20"/>
          <w:szCs w:val="20"/>
        </w:rPr>
        <w:t>GD32_USB_IAP\Project\USBFS_Device_HID</w:t>
      </w:r>
      <w:r w:rsidRPr="007D251A">
        <w:rPr>
          <w:rFonts w:ascii="Arial" w:hAnsi="Arial" w:cs="Arial"/>
          <w:kern w:val="0"/>
          <w:sz w:val="20"/>
          <w:szCs w:val="20"/>
        </w:rPr>
        <w:t>)</w:t>
      </w:r>
    </w:p>
    <w:p w14:paraId="47BB38DE" w14:textId="1050D6DF" w:rsidR="008D1998" w:rsidRPr="007D251A" w:rsidRDefault="008D1998" w:rsidP="008D1998">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 xml:space="preserve">Use burning tools to burn to the development board. After this routine is restarted, if the </w:t>
      </w:r>
      <w:r w:rsidR="00494A3E" w:rsidRPr="007D251A">
        <w:rPr>
          <w:rFonts w:ascii="Arial" w:hAnsi="Arial" w:cs="Arial"/>
          <w:kern w:val="0"/>
          <w:sz w:val="20"/>
          <w:szCs w:val="20"/>
        </w:rPr>
        <w:t xml:space="preserve">UserKey </w:t>
      </w:r>
      <w:r w:rsidRPr="007D251A">
        <w:rPr>
          <w:rFonts w:ascii="Arial" w:hAnsi="Arial" w:cs="Arial"/>
          <w:kern w:val="0"/>
          <w:sz w:val="20"/>
          <w:szCs w:val="20"/>
        </w:rPr>
        <w:t>button is not pressed on the board or there is no valid user application, it will enter the USB IAP mode and wait for upgrade; otherwise, it will enter the user application.</w:t>
      </w:r>
    </w:p>
    <w:p w14:paraId="2E4E20E4" w14:textId="7481877E" w:rsidR="008D1998" w:rsidRPr="007D251A" w:rsidRDefault="008D1998" w:rsidP="008D1998">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The start address corresponding to the user firmware is defined at 0x08004000. Users can also customize the user code addresses.</w:t>
      </w:r>
    </w:p>
    <w:p w14:paraId="245257DE" w14:textId="62210589" w:rsidR="008D1998" w:rsidRPr="007D251A" w:rsidRDefault="008D1998" w:rsidP="008D1998">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 xml:space="preserve">The custom HID IAP also need some notes, these notes are same as the DFU IAP, please refer to section </w:t>
      </w:r>
      <w:r w:rsidR="006D776C" w:rsidRPr="007D251A">
        <w:rPr>
          <w:rFonts w:ascii="Arial" w:hAnsi="Arial" w:cs="Arial"/>
          <w:kern w:val="0"/>
          <w:sz w:val="20"/>
          <w:szCs w:val="20"/>
        </w:rPr>
        <w:t>5</w:t>
      </w:r>
      <w:r w:rsidRPr="007D251A">
        <w:rPr>
          <w:rFonts w:ascii="Arial" w:hAnsi="Arial" w:cs="Arial"/>
          <w:kern w:val="0"/>
          <w:sz w:val="20"/>
          <w:szCs w:val="20"/>
        </w:rPr>
        <w:t>.2.</w:t>
      </w:r>
    </w:p>
    <w:p w14:paraId="7BDF601C" w14:textId="3E10BB6B" w:rsidR="008D1998" w:rsidRPr="007D251A" w:rsidRDefault="008D1998" w:rsidP="00D55DB1">
      <w:pPr>
        <w:pStyle w:val="2"/>
        <w:numPr>
          <w:ilvl w:val="1"/>
          <w:numId w:val="6"/>
        </w:numPr>
        <w:ind w:left="1259" w:hanging="1259"/>
        <w:rPr>
          <w:kern w:val="0"/>
          <w:szCs w:val="28"/>
        </w:rPr>
      </w:pPr>
      <w:bookmarkStart w:id="31" w:name="_Toc874507"/>
      <w:r w:rsidRPr="007D251A">
        <w:rPr>
          <w:kern w:val="0"/>
          <w:szCs w:val="28"/>
        </w:rPr>
        <w:t xml:space="preserve">User </w:t>
      </w:r>
      <w:r w:rsidR="000F6C1E" w:rsidRPr="007D251A">
        <w:rPr>
          <w:kern w:val="0"/>
          <w:szCs w:val="28"/>
        </w:rPr>
        <w:t>APP</w:t>
      </w:r>
      <w:r w:rsidRPr="007D251A">
        <w:rPr>
          <w:kern w:val="0"/>
          <w:szCs w:val="28"/>
        </w:rPr>
        <w:t xml:space="preserve"> generation</w:t>
      </w:r>
      <w:bookmarkEnd w:id="31"/>
    </w:p>
    <w:p w14:paraId="5EED8DA6" w14:textId="20A4C064" w:rsidR="008D1998" w:rsidRPr="007D251A" w:rsidRDefault="008D1998" w:rsidP="008D1998">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 xml:space="preserve">Please refer to section </w:t>
      </w:r>
      <w:r w:rsidR="00556694" w:rsidRPr="007D251A">
        <w:rPr>
          <w:rFonts w:ascii="Arial" w:hAnsi="Arial" w:cs="Arial"/>
          <w:kern w:val="0"/>
          <w:sz w:val="20"/>
          <w:szCs w:val="20"/>
        </w:rPr>
        <w:t>5</w:t>
      </w:r>
      <w:r w:rsidRPr="007D251A">
        <w:rPr>
          <w:rFonts w:ascii="Arial" w:hAnsi="Arial" w:cs="Arial"/>
          <w:kern w:val="0"/>
          <w:sz w:val="20"/>
          <w:szCs w:val="20"/>
        </w:rPr>
        <w:t>.3.</w:t>
      </w:r>
    </w:p>
    <w:p w14:paraId="4B296487" w14:textId="575E708E" w:rsidR="008D1998" w:rsidRPr="007D251A" w:rsidRDefault="00020D9D" w:rsidP="00D55DB1">
      <w:pPr>
        <w:pStyle w:val="2"/>
        <w:numPr>
          <w:ilvl w:val="1"/>
          <w:numId w:val="6"/>
        </w:numPr>
        <w:ind w:left="1259" w:hanging="1259"/>
        <w:rPr>
          <w:kern w:val="0"/>
          <w:szCs w:val="28"/>
        </w:rPr>
      </w:pPr>
      <w:bookmarkStart w:id="32" w:name="_Toc874508"/>
      <w:r w:rsidRPr="007D251A">
        <w:rPr>
          <w:kern w:val="0"/>
          <w:szCs w:val="28"/>
        </w:rPr>
        <w:t xml:space="preserve">User </w:t>
      </w:r>
      <w:r w:rsidR="000F6C1E" w:rsidRPr="007D251A">
        <w:rPr>
          <w:kern w:val="0"/>
          <w:szCs w:val="28"/>
        </w:rPr>
        <w:t>APP</w:t>
      </w:r>
      <w:r w:rsidRPr="007D251A">
        <w:rPr>
          <w:kern w:val="0"/>
          <w:szCs w:val="28"/>
        </w:rPr>
        <w:t xml:space="preserve"> upgrade</w:t>
      </w:r>
      <w:bookmarkEnd w:id="32"/>
    </w:p>
    <w:p w14:paraId="2CB74A3F" w14:textId="37E170A5" w:rsidR="00020D9D" w:rsidRPr="007D251A" w:rsidRDefault="00020D9D" w:rsidP="00020D9D">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Open custom HID IAP tool, user can upgrade the firmware. Please refer to “Gigadevice HID IAP Programmer User Manual”.</w:t>
      </w:r>
    </w:p>
    <w:p w14:paraId="0CB01776" w14:textId="33F67496" w:rsidR="00246C9B" w:rsidRPr="007D251A" w:rsidRDefault="00246C9B">
      <w:pPr>
        <w:widowControl/>
        <w:jc w:val="left"/>
        <w:rPr>
          <w:rFonts w:ascii="Arial" w:hAnsi="Arial" w:cs="Arial"/>
          <w:iCs/>
          <w:kern w:val="0"/>
          <w:sz w:val="18"/>
          <w:szCs w:val="18"/>
        </w:rPr>
      </w:pPr>
      <w:r w:rsidRPr="007D251A">
        <w:rPr>
          <w:rFonts w:ascii="Arial" w:hAnsi="Arial" w:cs="Arial"/>
          <w:iCs/>
          <w:kern w:val="0"/>
          <w:sz w:val="18"/>
          <w:szCs w:val="18"/>
        </w:rPr>
        <w:br w:type="page"/>
      </w:r>
    </w:p>
    <w:p w14:paraId="711D2416" w14:textId="607AF2A4" w:rsidR="00CC2714" w:rsidRPr="007D251A" w:rsidRDefault="00CC2714" w:rsidP="00D55DB1">
      <w:pPr>
        <w:pStyle w:val="10"/>
        <w:numPr>
          <w:ilvl w:val="0"/>
          <w:numId w:val="6"/>
        </w:numPr>
        <w:spacing w:before="260" w:after="260" w:line="415" w:lineRule="auto"/>
        <w:ind w:left="1259" w:hanging="1259"/>
        <w:rPr>
          <w:rFonts w:ascii="Arial" w:hAnsi="Arial" w:cs="Arial"/>
          <w:sz w:val="32"/>
          <w:szCs w:val="32"/>
        </w:rPr>
      </w:pPr>
      <w:bookmarkStart w:id="33" w:name="_Toc874509"/>
      <w:bookmarkStart w:id="34" w:name="_Toc484531734"/>
      <w:r w:rsidRPr="007D251A">
        <w:rPr>
          <w:rFonts w:ascii="Arial" w:hAnsi="Arial" w:cs="Arial"/>
          <w:sz w:val="32"/>
          <w:szCs w:val="32"/>
        </w:rPr>
        <w:lastRenderedPageBreak/>
        <w:t xml:space="preserve">MSC </w:t>
      </w:r>
      <w:r w:rsidR="00CF5910" w:rsidRPr="007D251A">
        <w:rPr>
          <w:rFonts w:ascii="Arial" w:hAnsi="Arial" w:cs="Arial"/>
          <w:sz w:val="32"/>
          <w:szCs w:val="32"/>
        </w:rPr>
        <w:t>(</w:t>
      </w:r>
      <w:r w:rsidRPr="007D251A">
        <w:rPr>
          <w:rFonts w:ascii="Arial" w:hAnsi="Arial" w:cs="Arial"/>
          <w:sz w:val="32"/>
          <w:szCs w:val="32"/>
        </w:rPr>
        <w:t>USB HOST</w:t>
      </w:r>
      <w:r w:rsidR="00CF5910" w:rsidRPr="007D251A">
        <w:rPr>
          <w:rFonts w:ascii="Arial" w:hAnsi="Arial" w:cs="Arial"/>
          <w:sz w:val="32"/>
          <w:szCs w:val="32"/>
        </w:rPr>
        <w:t>) for</w:t>
      </w:r>
      <w:r w:rsidRPr="007D251A">
        <w:rPr>
          <w:rFonts w:ascii="Arial" w:hAnsi="Arial" w:cs="Arial"/>
          <w:sz w:val="32"/>
          <w:szCs w:val="32"/>
        </w:rPr>
        <w:t xml:space="preserve"> IAP implementation steps</w:t>
      </w:r>
      <w:bookmarkEnd w:id="33"/>
    </w:p>
    <w:p w14:paraId="3773ACCF" w14:textId="77777777" w:rsidR="00CC2714" w:rsidRPr="007D251A" w:rsidRDefault="00CC2714" w:rsidP="00D55DB1">
      <w:pPr>
        <w:pStyle w:val="2"/>
        <w:numPr>
          <w:ilvl w:val="1"/>
          <w:numId w:val="6"/>
        </w:numPr>
        <w:ind w:left="1259" w:hanging="1259"/>
        <w:rPr>
          <w:kern w:val="0"/>
          <w:szCs w:val="28"/>
        </w:rPr>
      </w:pPr>
      <w:bookmarkStart w:id="35" w:name="_Toc874510"/>
      <w:r w:rsidRPr="007D251A">
        <w:rPr>
          <w:kern w:val="0"/>
          <w:szCs w:val="28"/>
        </w:rPr>
        <w:t>IAP driven firmware generation and loading</w:t>
      </w:r>
      <w:bookmarkEnd w:id="35"/>
    </w:p>
    <w:p w14:paraId="6BB958A3" w14:textId="52C56980" w:rsidR="00CC2714" w:rsidRPr="007D251A" w:rsidRDefault="00CC2714" w:rsidP="00CC2714">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 xml:space="preserve">Using the USB </w:t>
      </w:r>
      <w:r w:rsidR="00CF5910" w:rsidRPr="007D251A">
        <w:rPr>
          <w:rFonts w:ascii="Arial" w:hAnsi="Arial" w:cs="Arial"/>
          <w:kern w:val="0"/>
          <w:sz w:val="20"/>
          <w:szCs w:val="20"/>
        </w:rPr>
        <w:t xml:space="preserve">MSC Host </w:t>
      </w:r>
      <w:r w:rsidRPr="007D251A">
        <w:rPr>
          <w:rFonts w:ascii="Arial" w:hAnsi="Arial" w:cs="Arial"/>
          <w:kern w:val="0"/>
          <w:sz w:val="20"/>
          <w:szCs w:val="20"/>
        </w:rPr>
        <w:t>routine to generate IAP driver firmware (folder path: GD32_USB_IAP\Project\</w:t>
      </w:r>
      <w:r w:rsidR="00A960D6" w:rsidRPr="007D251A">
        <w:rPr>
          <w:rFonts w:ascii="Arial" w:hAnsi="Arial" w:cs="Arial"/>
          <w:kern w:val="0"/>
          <w:sz w:val="20"/>
          <w:szCs w:val="20"/>
        </w:rPr>
        <w:t>USBFS_Host_MSC</w:t>
      </w:r>
      <w:r w:rsidRPr="007D251A">
        <w:rPr>
          <w:rFonts w:ascii="Arial" w:hAnsi="Arial" w:cs="Arial"/>
          <w:kern w:val="0"/>
          <w:sz w:val="20"/>
          <w:szCs w:val="20"/>
        </w:rPr>
        <w:t>)</w:t>
      </w:r>
    </w:p>
    <w:p w14:paraId="408A6472" w14:textId="77777777" w:rsidR="00CC2714" w:rsidRPr="007D251A" w:rsidRDefault="00CC2714" w:rsidP="00CC2714">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Use burning tools to burn to the development board. After this routine is restarted, if the UserKey button is not pressed on the board or there is no valid user application, it will enter the USB IAP mode and wait for upgrade; otherwise, it will enter the user application.</w:t>
      </w:r>
    </w:p>
    <w:p w14:paraId="183C2D60" w14:textId="77777777" w:rsidR="00CC2714" w:rsidRPr="007D251A" w:rsidRDefault="00CC2714" w:rsidP="00CC2714">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The start address corresponding to the user firmware is defined at 0x08004000. Users can also customize the user code addresses.</w:t>
      </w:r>
    </w:p>
    <w:p w14:paraId="57A58C0C" w14:textId="6333FCB3" w:rsidR="00CC2714" w:rsidRPr="007D251A" w:rsidRDefault="00FC62B1" w:rsidP="00CC2714">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The MSC IAP routine is implemented on USB host, so it is not necessary to download the program through the computer. The IAP driver identifies the ‘bin’ file in the accessed mass storage device and downloads the corresponding file to the corresponding address on the chip.</w:t>
      </w:r>
    </w:p>
    <w:p w14:paraId="04FA8FD7" w14:textId="77777777" w:rsidR="00CC2714" w:rsidRPr="007D251A" w:rsidRDefault="00CC2714" w:rsidP="00D55DB1">
      <w:pPr>
        <w:pStyle w:val="2"/>
        <w:numPr>
          <w:ilvl w:val="1"/>
          <w:numId w:val="6"/>
        </w:numPr>
        <w:ind w:left="1259" w:hanging="1259"/>
        <w:rPr>
          <w:kern w:val="0"/>
          <w:szCs w:val="28"/>
        </w:rPr>
      </w:pPr>
      <w:bookmarkStart w:id="36" w:name="_Toc874511"/>
      <w:r w:rsidRPr="007D251A">
        <w:rPr>
          <w:kern w:val="0"/>
          <w:szCs w:val="28"/>
        </w:rPr>
        <w:t>User APP generation</w:t>
      </w:r>
      <w:bookmarkEnd w:id="36"/>
    </w:p>
    <w:p w14:paraId="1B6CD8AA" w14:textId="0E7C3FDE" w:rsidR="00CC2714" w:rsidRPr="007D251A" w:rsidRDefault="00CC2714" w:rsidP="00CC2714">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 xml:space="preserve">Please refer to section </w:t>
      </w:r>
      <w:r w:rsidR="00580475" w:rsidRPr="007D251A">
        <w:rPr>
          <w:rFonts w:ascii="Arial" w:hAnsi="Arial" w:cs="Arial"/>
          <w:kern w:val="0"/>
          <w:sz w:val="20"/>
          <w:szCs w:val="20"/>
        </w:rPr>
        <w:t>5</w:t>
      </w:r>
      <w:r w:rsidRPr="007D251A">
        <w:rPr>
          <w:rFonts w:ascii="Arial" w:hAnsi="Arial" w:cs="Arial"/>
          <w:kern w:val="0"/>
          <w:sz w:val="20"/>
          <w:szCs w:val="20"/>
        </w:rPr>
        <w:t>.3.</w:t>
      </w:r>
    </w:p>
    <w:p w14:paraId="39C0B605" w14:textId="77777777" w:rsidR="00CC2714" w:rsidRPr="007D251A" w:rsidRDefault="00CC2714" w:rsidP="00D55DB1">
      <w:pPr>
        <w:pStyle w:val="2"/>
        <w:numPr>
          <w:ilvl w:val="1"/>
          <w:numId w:val="6"/>
        </w:numPr>
        <w:ind w:left="1259" w:hanging="1259"/>
        <w:rPr>
          <w:kern w:val="0"/>
          <w:szCs w:val="28"/>
        </w:rPr>
      </w:pPr>
      <w:bookmarkStart w:id="37" w:name="_Toc874512"/>
      <w:r w:rsidRPr="007D251A">
        <w:rPr>
          <w:kern w:val="0"/>
          <w:szCs w:val="28"/>
        </w:rPr>
        <w:t>User APP upgrade</w:t>
      </w:r>
      <w:bookmarkEnd w:id="37"/>
    </w:p>
    <w:p w14:paraId="3113A380" w14:textId="33AAB265" w:rsidR="00CC2714" w:rsidRPr="007D251A" w:rsidRDefault="00704A1E" w:rsidP="00CC2714">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Because this routine applied on USB host and uses MSC class to implement IAP, it needs to be implemented with U disk.</w:t>
      </w:r>
    </w:p>
    <w:p w14:paraId="368A929A" w14:textId="4E104835" w:rsidR="00704A1E" w:rsidRPr="007D251A" w:rsidRDefault="00704A1E" w:rsidP="00CC2714">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1. First, the generated user program bin file is copied to the U disk.</w:t>
      </w:r>
    </w:p>
    <w:p w14:paraId="61AF0154" w14:textId="550E4A72" w:rsidR="00704A1E" w:rsidRPr="007D251A" w:rsidRDefault="00704A1E" w:rsidP="00CC2714">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2. Then connect the U disk to the development board. The Development Board recognizes the corresponding bin file and displays it on the LCD screen.</w:t>
      </w:r>
    </w:p>
    <w:p w14:paraId="204AE2F0" w14:textId="6E9B6229" w:rsidR="00704A1E" w:rsidRPr="007D251A" w:rsidRDefault="00704A1E" w:rsidP="00CC2714">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 xml:space="preserve">3. </w:t>
      </w:r>
      <w:r w:rsidR="00D278DF" w:rsidRPr="007D251A">
        <w:rPr>
          <w:rFonts w:ascii="Arial" w:hAnsi="Arial" w:cs="Arial"/>
          <w:kern w:val="0"/>
          <w:sz w:val="20"/>
          <w:szCs w:val="20"/>
        </w:rPr>
        <w:t>Users can select the bins that need to be downloaded by using the Wakeup key and UserKey, then download the selected bin file by using the Tamper button.</w:t>
      </w:r>
    </w:p>
    <w:p w14:paraId="470EFA02" w14:textId="59743C7E" w:rsidR="00CC2714" w:rsidRPr="007D251A" w:rsidRDefault="00CC2714">
      <w:pPr>
        <w:widowControl/>
        <w:jc w:val="left"/>
        <w:rPr>
          <w:rFonts w:ascii="Arial" w:hAnsi="Arial" w:cs="Arial"/>
        </w:rPr>
      </w:pPr>
      <w:r w:rsidRPr="007D251A">
        <w:rPr>
          <w:rFonts w:ascii="Arial" w:hAnsi="Arial" w:cs="Arial"/>
        </w:rPr>
        <w:br w:type="page"/>
      </w:r>
    </w:p>
    <w:p w14:paraId="7599F9F4" w14:textId="66518319" w:rsidR="004F559C" w:rsidRPr="007D251A" w:rsidRDefault="004F559C" w:rsidP="00D55DB1">
      <w:pPr>
        <w:pStyle w:val="10"/>
        <w:numPr>
          <w:ilvl w:val="0"/>
          <w:numId w:val="6"/>
        </w:numPr>
        <w:spacing w:before="260" w:after="260" w:line="415" w:lineRule="auto"/>
        <w:rPr>
          <w:rFonts w:ascii="Arial" w:hAnsi="Arial" w:cs="Arial"/>
          <w:sz w:val="32"/>
          <w:szCs w:val="32"/>
        </w:rPr>
      </w:pPr>
      <w:bookmarkStart w:id="38" w:name="_Toc874513"/>
      <w:r w:rsidRPr="007D251A">
        <w:rPr>
          <w:rFonts w:ascii="Arial" w:hAnsi="Arial" w:cs="Arial"/>
          <w:sz w:val="32"/>
          <w:szCs w:val="32"/>
        </w:rPr>
        <w:lastRenderedPageBreak/>
        <w:t xml:space="preserve">MSC (USB </w:t>
      </w:r>
      <w:r w:rsidR="00E25611" w:rsidRPr="007D251A">
        <w:rPr>
          <w:rFonts w:ascii="Arial" w:hAnsi="Arial" w:cs="Arial"/>
          <w:sz w:val="32"/>
          <w:szCs w:val="32"/>
        </w:rPr>
        <w:t>Device</w:t>
      </w:r>
      <w:r w:rsidRPr="007D251A">
        <w:rPr>
          <w:rFonts w:ascii="Arial" w:hAnsi="Arial" w:cs="Arial"/>
          <w:sz w:val="32"/>
          <w:szCs w:val="32"/>
        </w:rPr>
        <w:t>) for IAP implementation steps</w:t>
      </w:r>
      <w:bookmarkEnd w:id="38"/>
    </w:p>
    <w:p w14:paraId="2F16FD27" w14:textId="77777777" w:rsidR="004F559C" w:rsidRPr="007D251A" w:rsidRDefault="004F559C" w:rsidP="00D55DB1">
      <w:pPr>
        <w:pStyle w:val="2"/>
        <w:numPr>
          <w:ilvl w:val="1"/>
          <w:numId w:val="6"/>
        </w:numPr>
        <w:ind w:left="1259" w:hanging="1259"/>
        <w:rPr>
          <w:kern w:val="0"/>
          <w:szCs w:val="28"/>
        </w:rPr>
      </w:pPr>
      <w:bookmarkStart w:id="39" w:name="_Toc874514"/>
      <w:r w:rsidRPr="007D251A">
        <w:rPr>
          <w:kern w:val="0"/>
          <w:szCs w:val="28"/>
        </w:rPr>
        <w:t>IAP driven firmware generation and loading</w:t>
      </w:r>
      <w:bookmarkEnd w:id="39"/>
    </w:p>
    <w:p w14:paraId="1FFA9038" w14:textId="6E5C7787" w:rsidR="004F559C" w:rsidRPr="007D251A" w:rsidRDefault="004F559C" w:rsidP="004F559C">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 xml:space="preserve">Using the USB MSC </w:t>
      </w:r>
      <w:r w:rsidR="00EB4D04" w:rsidRPr="007D251A">
        <w:rPr>
          <w:rFonts w:ascii="Arial" w:hAnsi="Arial" w:cs="Arial"/>
          <w:kern w:val="0"/>
          <w:sz w:val="20"/>
          <w:szCs w:val="20"/>
        </w:rPr>
        <w:t>Device</w:t>
      </w:r>
      <w:r w:rsidRPr="007D251A">
        <w:rPr>
          <w:rFonts w:ascii="Arial" w:hAnsi="Arial" w:cs="Arial"/>
          <w:kern w:val="0"/>
          <w:sz w:val="20"/>
          <w:szCs w:val="20"/>
        </w:rPr>
        <w:t xml:space="preserve"> routine to generate IAP driver firmware (folder path: GD32_USB_IAP\Project\USBFS_</w:t>
      </w:r>
      <w:r w:rsidR="0044622F" w:rsidRPr="007D251A">
        <w:rPr>
          <w:rFonts w:ascii="Arial" w:hAnsi="Arial" w:cs="Arial"/>
          <w:kern w:val="0"/>
          <w:sz w:val="20"/>
          <w:szCs w:val="20"/>
        </w:rPr>
        <w:t>Device</w:t>
      </w:r>
      <w:r w:rsidRPr="007D251A">
        <w:rPr>
          <w:rFonts w:ascii="Arial" w:hAnsi="Arial" w:cs="Arial"/>
          <w:kern w:val="0"/>
          <w:sz w:val="20"/>
          <w:szCs w:val="20"/>
        </w:rPr>
        <w:t>_MSC)</w:t>
      </w:r>
    </w:p>
    <w:p w14:paraId="6A7B8005" w14:textId="37136732" w:rsidR="004F559C" w:rsidRPr="007D251A" w:rsidRDefault="004F559C" w:rsidP="004F559C">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Use burning tools to burn to the development board. After this routine is restarted, if the UserKey button is not pressed on the board or there is no valid user application, it will enter the USB IAP mode</w:t>
      </w:r>
      <w:r w:rsidR="00E02FAF" w:rsidRPr="007D251A">
        <w:rPr>
          <w:rFonts w:ascii="Arial" w:hAnsi="Arial" w:cs="Arial"/>
          <w:kern w:val="0"/>
          <w:sz w:val="20"/>
          <w:szCs w:val="20"/>
        </w:rPr>
        <w:t>.</w:t>
      </w:r>
      <w:r w:rsidR="00E02FAF" w:rsidRPr="007D251A">
        <w:rPr>
          <w:rFonts w:ascii="Arial" w:hAnsi="Arial" w:cs="Arial"/>
        </w:rPr>
        <w:t xml:space="preserve"> </w:t>
      </w:r>
      <w:r w:rsidR="00E02FAF" w:rsidRPr="007D251A">
        <w:rPr>
          <w:rFonts w:ascii="Arial" w:hAnsi="Arial" w:cs="Arial"/>
          <w:kern w:val="0"/>
          <w:sz w:val="20"/>
          <w:szCs w:val="20"/>
        </w:rPr>
        <w:t>At this time, the PC will recognize a new removable disk. The user will need to copy t</w:t>
      </w:r>
      <w:r w:rsidR="00CC1696" w:rsidRPr="007D251A">
        <w:rPr>
          <w:rFonts w:ascii="Arial" w:hAnsi="Arial" w:cs="Arial"/>
          <w:kern w:val="0"/>
          <w:sz w:val="20"/>
          <w:szCs w:val="20"/>
        </w:rPr>
        <w:t>he upgraded BIN file into the U-</w:t>
      </w:r>
      <w:r w:rsidR="00E02FAF" w:rsidRPr="007D251A">
        <w:rPr>
          <w:rFonts w:ascii="Arial" w:hAnsi="Arial" w:cs="Arial"/>
          <w:kern w:val="0"/>
          <w:sz w:val="20"/>
          <w:szCs w:val="20"/>
        </w:rPr>
        <w:t xml:space="preserve">disk and change the file name to </w:t>
      </w:r>
      <w:r w:rsidR="00867E10">
        <w:rPr>
          <w:rFonts w:ascii="Arial" w:hAnsi="Arial" w:cs="Arial"/>
          <w:kern w:val="0"/>
          <w:sz w:val="20"/>
          <w:szCs w:val="20"/>
        </w:rPr>
        <w:t>“</w:t>
      </w:r>
      <w:r w:rsidR="00E02FAF" w:rsidRPr="007D251A">
        <w:rPr>
          <w:rFonts w:ascii="Arial" w:hAnsi="Arial" w:cs="Arial"/>
          <w:kern w:val="0"/>
          <w:sz w:val="20"/>
          <w:szCs w:val="20"/>
        </w:rPr>
        <w:t>update.bin</w:t>
      </w:r>
      <w:r w:rsidR="00867E10">
        <w:rPr>
          <w:rFonts w:ascii="Arial" w:hAnsi="Arial" w:cs="Arial"/>
          <w:kern w:val="0"/>
          <w:sz w:val="20"/>
          <w:szCs w:val="20"/>
        </w:rPr>
        <w:t>”</w:t>
      </w:r>
      <w:r w:rsidR="00D43DE2" w:rsidRPr="007D251A">
        <w:rPr>
          <w:rFonts w:ascii="Arial" w:hAnsi="Arial" w:cs="Arial"/>
          <w:kern w:val="0"/>
          <w:sz w:val="20"/>
          <w:szCs w:val="20"/>
        </w:rPr>
        <w:t>. O</w:t>
      </w:r>
      <w:r w:rsidRPr="007D251A">
        <w:rPr>
          <w:rFonts w:ascii="Arial" w:hAnsi="Arial" w:cs="Arial"/>
          <w:kern w:val="0"/>
          <w:sz w:val="20"/>
          <w:szCs w:val="20"/>
        </w:rPr>
        <w:t>therwise, it will enter the user application.</w:t>
      </w:r>
    </w:p>
    <w:p w14:paraId="1EEB2B31" w14:textId="51DEF8DF" w:rsidR="004F559C" w:rsidRPr="007D251A" w:rsidRDefault="004F559C" w:rsidP="004F559C">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The start address corresponding to the user firmware is defined at 0x080</w:t>
      </w:r>
      <w:r w:rsidR="00225324" w:rsidRPr="007D251A">
        <w:rPr>
          <w:rFonts w:ascii="Arial" w:hAnsi="Arial" w:cs="Arial"/>
          <w:kern w:val="0"/>
          <w:sz w:val="20"/>
          <w:szCs w:val="20"/>
        </w:rPr>
        <w:t>20</w:t>
      </w:r>
      <w:r w:rsidRPr="007D251A">
        <w:rPr>
          <w:rFonts w:ascii="Arial" w:hAnsi="Arial" w:cs="Arial"/>
          <w:kern w:val="0"/>
          <w:sz w:val="20"/>
          <w:szCs w:val="20"/>
        </w:rPr>
        <w:t>000. Users can also customize the user code addresses.</w:t>
      </w:r>
      <w:r w:rsidR="00747F8C" w:rsidRPr="007D251A">
        <w:rPr>
          <w:rFonts w:ascii="Arial" w:hAnsi="Arial" w:cs="Arial"/>
          <w:kern w:val="0"/>
          <w:sz w:val="20"/>
          <w:szCs w:val="20"/>
        </w:rPr>
        <w:t xml:space="preserve"> It should be noted that the IAP driver uses the file system to read the file </w:t>
      </w:r>
      <w:r w:rsidR="007803DB" w:rsidRPr="007D251A">
        <w:rPr>
          <w:rFonts w:ascii="Arial" w:hAnsi="Arial" w:cs="Arial"/>
          <w:kern w:val="0"/>
          <w:sz w:val="20"/>
          <w:szCs w:val="20"/>
        </w:rPr>
        <w:t xml:space="preserve">of </w:t>
      </w:r>
      <w:r w:rsidR="00747F8C" w:rsidRPr="007D251A">
        <w:rPr>
          <w:rFonts w:ascii="Arial" w:hAnsi="Arial" w:cs="Arial"/>
          <w:kern w:val="0"/>
          <w:sz w:val="20"/>
          <w:szCs w:val="20"/>
        </w:rPr>
        <w:t xml:space="preserve">update.bin from the MSC storage medium and write it to the user program area, </w:t>
      </w:r>
      <w:r w:rsidR="00FD0A40" w:rsidRPr="007D251A">
        <w:rPr>
          <w:rFonts w:ascii="Arial" w:hAnsi="Arial" w:cs="Arial"/>
          <w:kern w:val="0"/>
          <w:sz w:val="20"/>
          <w:szCs w:val="20"/>
        </w:rPr>
        <w:t>so the f</w:t>
      </w:r>
      <w:r w:rsidR="00784268" w:rsidRPr="007D251A">
        <w:rPr>
          <w:rFonts w:ascii="Arial" w:hAnsi="Arial" w:cs="Arial"/>
          <w:kern w:val="0"/>
          <w:sz w:val="20"/>
          <w:szCs w:val="20"/>
        </w:rPr>
        <w:t>ile name</w:t>
      </w:r>
      <w:r w:rsidR="000C5C6E" w:rsidRPr="007D251A">
        <w:rPr>
          <w:rFonts w:ascii="Arial" w:hAnsi="Arial" w:cs="Arial"/>
          <w:kern w:val="0"/>
          <w:sz w:val="20"/>
          <w:szCs w:val="20"/>
        </w:rPr>
        <w:t xml:space="preserve"> of BIN which</w:t>
      </w:r>
      <w:r w:rsidR="00784268" w:rsidRPr="007D251A">
        <w:rPr>
          <w:rFonts w:ascii="Arial" w:hAnsi="Arial" w:cs="Arial"/>
          <w:kern w:val="0"/>
          <w:sz w:val="20"/>
          <w:szCs w:val="20"/>
        </w:rPr>
        <w:t xml:space="preserve"> copied into the U-</w:t>
      </w:r>
      <w:r w:rsidR="00FD0A40" w:rsidRPr="007D251A">
        <w:rPr>
          <w:rFonts w:ascii="Arial" w:hAnsi="Arial" w:cs="Arial"/>
          <w:kern w:val="0"/>
          <w:sz w:val="20"/>
          <w:szCs w:val="20"/>
        </w:rPr>
        <w:t xml:space="preserve">disk must be changed to </w:t>
      </w:r>
      <w:r w:rsidR="00867E10">
        <w:rPr>
          <w:rFonts w:ascii="Arial" w:hAnsi="Arial" w:cs="Arial"/>
          <w:kern w:val="0"/>
          <w:sz w:val="20"/>
          <w:szCs w:val="20"/>
        </w:rPr>
        <w:t>“</w:t>
      </w:r>
      <w:r w:rsidR="00FD0A40" w:rsidRPr="007D251A">
        <w:rPr>
          <w:rFonts w:ascii="Arial" w:hAnsi="Arial" w:cs="Arial"/>
          <w:kern w:val="0"/>
          <w:sz w:val="20"/>
          <w:szCs w:val="20"/>
        </w:rPr>
        <w:t>update.bin</w:t>
      </w:r>
      <w:r w:rsidR="00867E10">
        <w:rPr>
          <w:rFonts w:ascii="Arial" w:hAnsi="Arial" w:cs="Arial"/>
          <w:kern w:val="0"/>
          <w:sz w:val="20"/>
          <w:szCs w:val="20"/>
        </w:rPr>
        <w:t>”</w:t>
      </w:r>
      <w:r w:rsidR="00FD0A40" w:rsidRPr="007D251A">
        <w:rPr>
          <w:rFonts w:ascii="Arial" w:hAnsi="Arial" w:cs="Arial"/>
          <w:kern w:val="0"/>
          <w:sz w:val="20"/>
          <w:szCs w:val="20"/>
        </w:rPr>
        <w:t xml:space="preserve"> to be recognized and upgraded by the IAP.</w:t>
      </w:r>
    </w:p>
    <w:p w14:paraId="67118431" w14:textId="77777777" w:rsidR="004F559C" w:rsidRPr="007D251A" w:rsidRDefault="004F559C" w:rsidP="00D55DB1">
      <w:pPr>
        <w:pStyle w:val="2"/>
        <w:numPr>
          <w:ilvl w:val="1"/>
          <w:numId w:val="6"/>
        </w:numPr>
        <w:ind w:left="1259" w:hanging="1259"/>
        <w:rPr>
          <w:kern w:val="0"/>
          <w:szCs w:val="28"/>
        </w:rPr>
      </w:pPr>
      <w:bookmarkStart w:id="40" w:name="_Toc874515"/>
      <w:r w:rsidRPr="007D251A">
        <w:rPr>
          <w:kern w:val="0"/>
          <w:szCs w:val="28"/>
        </w:rPr>
        <w:t xml:space="preserve">User APP </w:t>
      </w:r>
      <w:bookmarkStart w:id="41" w:name="_GoBack"/>
      <w:bookmarkEnd w:id="41"/>
      <w:r w:rsidRPr="007D251A">
        <w:rPr>
          <w:kern w:val="0"/>
          <w:szCs w:val="28"/>
        </w:rPr>
        <w:t>generation</w:t>
      </w:r>
      <w:bookmarkEnd w:id="40"/>
    </w:p>
    <w:p w14:paraId="26094B55" w14:textId="77777777" w:rsidR="004F559C" w:rsidRPr="007D251A" w:rsidRDefault="004F559C" w:rsidP="004F559C">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Please refer to section 5.3.</w:t>
      </w:r>
    </w:p>
    <w:p w14:paraId="4D9BB533" w14:textId="77777777" w:rsidR="004F559C" w:rsidRPr="007D251A" w:rsidRDefault="004F559C" w:rsidP="00D55DB1">
      <w:pPr>
        <w:pStyle w:val="2"/>
        <w:numPr>
          <w:ilvl w:val="1"/>
          <w:numId w:val="6"/>
        </w:numPr>
        <w:ind w:left="1259" w:hanging="1259"/>
        <w:rPr>
          <w:kern w:val="0"/>
          <w:szCs w:val="28"/>
        </w:rPr>
      </w:pPr>
      <w:bookmarkStart w:id="42" w:name="_Toc874516"/>
      <w:r w:rsidRPr="007D251A">
        <w:rPr>
          <w:kern w:val="0"/>
          <w:szCs w:val="28"/>
        </w:rPr>
        <w:t>User APP upgrade</w:t>
      </w:r>
      <w:bookmarkEnd w:id="42"/>
    </w:p>
    <w:p w14:paraId="69833DA4" w14:textId="22CEC367" w:rsidR="004F559C" w:rsidRPr="007D251A" w:rsidRDefault="008D439F" w:rsidP="004F559C">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This routine uses MSC device class to implement IAP function. It need</w:t>
      </w:r>
      <w:r w:rsidR="00E267A1" w:rsidRPr="007D251A">
        <w:rPr>
          <w:rFonts w:ascii="Arial" w:hAnsi="Arial" w:cs="Arial"/>
          <w:kern w:val="0"/>
          <w:sz w:val="20"/>
          <w:szCs w:val="20"/>
        </w:rPr>
        <w:t>s to follow the following steps:</w:t>
      </w:r>
    </w:p>
    <w:p w14:paraId="6AE0ADCB" w14:textId="2548AF04" w:rsidR="004F559C" w:rsidRPr="007D251A" w:rsidRDefault="004F559C" w:rsidP="004F559C">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 xml:space="preserve">1. </w:t>
      </w:r>
      <w:r w:rsidR="00F81482" w:rsidRPr="00F81482">
        <w:rPr>
          <w:rFonts w:ascii="Arial" w:hAnsi="Arial" w:cs="Arial"/>
          <w:kern w:val="0"/>
          <w:sz w:val="20"/>
          <w:szCs w:val="20"/>
        </w:rPr>
        <w:t xml:space="preserve">First, the program </w:t>
      </w:r>
      <w:r w:rsidR="00580616">
        <w:rPr>
          <w:rFonts w:ascii="Arial" w:hAnsi="Arial" w:cs="Arial"/>
          <w:kern w:val="0"/>
          <w:sz w:val="20"/>
          <w:szCs w:val="20"/>
        </w:rPr>
        <w:t>will</w:t>
      </w:r>
      <w:r w:rsidR="00F81482" w:rsidRPr="00F81482">
        <w:rPr>
          <w:rFonts w:ascii="Arial" w:hAnsi="Arial" w:cs="Arial"/>
          <w:kern w:val="0"/>
          <w:sz w:val="20"/>
          <w:szCs w:val="20"/>
        </w:rPr>
        <w:t xml:space="preserve"> enter IAP mode</w:t>
      </w:r>
      <w:r w:rsidR="00580616">
        <w:rPr>
          <w:rFonts w:ascii="Arial" w:hAnsi="Arial" w:cs="Arial"/>
          <w:kern w:val="0"/>
          <w:sz w:val="20"/>
          <w:szCs w:val="20"/>
        </w:rPr>
        <w:t xml:space="preserve"> when</w:t>
      </w:r>
      <w:r w:rsidR="00580616" w:rsidRPr="00580616">
        <w:rPr>
          <w:rFonts w:ascii="Arial" w:hAnsi="Arial" w:cs="Arial"/>
          <w:kern w:val="0"/>
          <w:sz w:val="20"/>
          <w:szCs w:val="20"/>
        </w:rPr>
        <w:t xml:space="preserve"> </w:t>
      </w:r>
      <w:r w:rsidR="00580616">
        <w:rPr>
          <w:rFonts w:ascii="Arial" w:hAnsi="Arial" w:cs="Arial"/>
        </w:rPr>
        <w:t>startup</w:t>
      </w:r>
      <w:r w:rsidR="00F81482" w:rsidRPr="00F81482">
        <w:rPr>
          <w:rFonts w:ascii="Arial" w:hAnsi="Arial" w:cs="Arial"/>
          <w:kern w:val="0"/>
          <w:sz w:val="20"/>
          <w:szCs w:val="20"/>
        </w:rPr>
        <w:t>.</w:t>
      </w:r>
    </w:p>
    <w:p w14:paraId="48783031" w14:textId="538BDB94" w:rsidR="004F559C" w:rsidRPr="007D251A" w:rsidRDefault="004F559C" w:rsidP="004F559C">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 xml:space="preserve">2. </w:t>
      </w:r>
      <w:r w:rsidR="009A066B" w:rsidRPr="007D251A">
        <w:rPr>
          <w:rFonts w:ascii="Arial" w:hAnsi="Arial" w:cs="Arial"/>
          <w:kern w:val="0"/>
          <w:sz w:val="20"/>
          <w:szCs w:val="20"/>
        </w:rPr>
        <w:t>Then, by connecting the development board to the PC, a new removable storage device (U-disk) is identified</w:t>
      </w:r>
      <w:r w:rsidR="009536C8" w:rsidRPr="007D251A">
        <w:rPr>
          <w:rFonts w:ascii="Arial" w:hAnsi="Arial" w:cs="Arial"/>
          <w:kern w:val="0"/>
          <w:sz w:val="20"/>
          <w:szCs w:val="20"/>
        </w:rPr>
        <w:t>.</w:t>
      </w:r>
    </w:p>
    <w:p w14:paraId="45DDB3EC" w14:textId="20DA2EDF" w:rsidR="004F559C" w:rsidRPr="007D251A" w:rsidRDefault="004F559C" w:rsidP="004F559C">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 xml:space="preserve">3. </w:t>
      </w:r>
      <w:r w:rsidR="009536C8" w:rsidRPr="007D251A">
        <w:rPr>
          <w:rFonts w:ascii="Arial" w:hAnsi="Arial" w:cs="Arial"/>
          <w:kern w:val="0"/>
          <w:sz w:val="20"/>
          <w:szCs w:val="20"/>
        </w:rPr>
        <w:t>Next, copy the file to be upgraded, named update.bin, into the U-disk.</w:t>
      </w:r>
    </w:p>
    <w:p w14:paraId="5EEDDFA8" w14:textId="1D7A4B17" w:rsidR="000817B3" w:rsidRPr="007D251A" w:rsidRDefault="000817B3" w:rsidP="004F559C">
      <w:pPr>
        <w:autoSpaceDE w:val="0"/>
        <w:autoSpaceDN w:val="0"/>
        <w:adjustRightInd w:val="0"/>
        <w:spacing w:beforeLines="50" w:before="156"/>
        <w:ind w:left="1259"/>
        <w:rPr>
          <w:rFonts w:ascii="Arial" w:hAnsi="Arial" w:cs="Arial"/>
          <w:kern w:val="0"/>
          <w:sz w:val="20"/>
          <w:szCs w:val="20"/>
        </w:rPr>
      </w:pPr>
      <w:r w:rsidRPr="007D251A">
        <w:rPr>
          <w:rFonts w:ascii="Arial" w:hAnsi="Arial" w:cs="Arial"/>
          <w:kern w:val="0"/>
          <w:sz w:val="20"/>
          <w:szCs w:val="20"/>
        </w:rPr>
        <w:t>4. Finally, press the reset button or reboot the development board</w:t>
      </w:r>
      <w:r w:rsidR="00580616">
        <w:rPr>
          <w:rFonts w:ascii="Arial" w:hAnsi="Arial" w:cs="Arial"/>
          <w:kern w:val="0"/>
          <w:sz w:val="20"/>
          <w:szCs w:val="20"/>
        </w:rPr>
        <w:t xml:space="preserve"> by pressing the </w:t>
      </w:r>
      <w:r w:rsidR="00580616" w:rsidRPr="007D251A">
        <w:rPr>
          <w:rFonts w:ascii="Arial" w:hAnsi="Arial" w:cs="Arial"/>
          <w:kern w:val="0"/>
          <w:sz w:val="20"/>
          <w:szCs w:val="20"/>
        </w:rPr>
        <w:t>UserKey</w:t>
      </w:r>
      <w:r w:rsidRPr="007D251A">
        <w:rPr>
          <w:rFonts w:ascii="Arial" w:hAnsi="Arial" w:cs="Arial"/>
          <w:kern w:val="0"/>
          <w:sz w:val="20"/>
          <w:szCs w:val="20"/>
        </w:rPr>
        <w:t>, the program will determine whether there is an update.bin file</w:t>
      </w:r>
      <w:r w:rsidR="00160041">
        <w:rPr>
          <w:rFonts w:ascii="Arial" w:hAnsi="Arial" w:cs="Arial"/>
          <w:kern w:val="0"/>
          <w:sz w:val="20"/>
          <w:szCs w:val="20"/>
        </w:rPr>
        <w:t>.</w:t>
      </w:r>
      <w:r w:rsidRPr="007D251A">
        <w:rPr>
          <w:rFonts w:ascii="Arial" w:hAnsi="Arial" w:cs="Arial"/>
          <w:kern w:val="0"/>
          <w:sz w:val="20"/>
          <w:szCs w:val="20"/>
        </w:rPr>
        <w:t xml:space="preserve"> </w:t>
      </w:r>
      <w:r w:rsidR="00160041">
        <w:rPr>
          <w:rFonts w:ascii="Arial" w:hAnsi="Arial" w:cs="Arial"/>
          <w:kern w:val="0"/>
          <w:sz w:val="20"/>
          <w:szCs w:val="20"/>
        </w:rPr>
        <w:t>I</w:t>
      </w:r>
      <w:r w:rsidRPr="007D251A">
        <w:rPr>
          <w:rFonts w:ascii="Arial" w:hAnsi="Arial" w:cs="Arial"/>
          <w:kern w:val="0"/>
          <w:sz w:val="20"/>
          <w:szCs w:val="20"/>
        </w:rPr>
        <w:t>f there is</w:t>
      </w:r>
      <w:r w:rsidR="00160041">
        <w:rPr>
          <w:rFonts w:ascii="Arial" w:hAnsi="Arial" w:cs="Arial"/>
          <w:kern w:val="0"/>
          <w:sz w:val="20"/>
          <w:szCs w:val="20"/>
        </w:rPr>
        <w:t xml:space="preserve"> exists</w:t>
      </w:r>
      <w:r w:rsidRPr="007D251A">
        <w:rPr>
          <w:rFonts w:ascii="Arial" w:hAnsi="Arial" w:cs="Arial"/>
          <w:kern w:val="0"/>
          <w:sz w:val="20"/>
          <w:szCs w:val="20"/>
        </w:rPr>
        <w:t>, it will be written to the user program area. Af</w:t>
      </w:r>
      <w:r w:rsidR="00D34DDC" w:rsidRPr="007D251A">
        <w:rPr>
          <w:rFonts w:ascii="Arial" w:hAnsi="Arial" w:cs="Arial"/>
          <w:kern w:val="0"/>
          <w:sz w:val="20"/>
          <w:szCs w:val="20"/>
        </w:rPr>
        <w:t>ter the successful upgrade, LED1 or LED</w:t>
      </w:r>
      <w:r w:rsidRPr="007D251A">
        <w:rPr>
          <w:rFonts w:ascii="Arial" w:hAnsi="Arial" w:cs="Arial"/>
          <w:kern w:val="0"/>
          <w:sz w:val="20"/>
          <w:szCs w:val="20"/>
        </w:rPr>
        <w:t>2 will flicker three times, and finally enter the user program area.</w:t>
      </w:r>
    </w:p>
    <w:p w14:paraId="1AF0DD19" w14:textId="77777777" w:rsidR="004F559C" w:rsidRPr="007D251A" w:rsidRDefault="004F559C" w:rsidP="00D55DB1">
      <w:pPr>
        <w:pStyle w:val="a7"/>
        <w:widowControl/>
        <w:numPr>
          <w:ilvl w:val="0"/>
          <w:numId w:val="6"/>
        </w:numPr>
        <w:ind w:firstLineChars="0"/>
        <w:jc w:val="left"/>
        <w:rPr>
          <w:rFonts w:ascii="Arial" w:hAnsi="Arial" w:cs="Arial"/>
        </w:rPr>
      </w:pPr>
      <w:r w:rsidRPr="007D251A">
        <w:rPr>
          <w:rFonts w:ascii="Arial" w:hAnsi="Arial" w:cs="Arial"/>
        </w:rPr>
        <w:br w:type="page"/>
      </w:r>
    </w:p>
    <w:p w14:paraId="3BBE2691" w14:textId="77777777" w:rsidR="00102A5C" w:rsidRPr="007D251A" w:rsidRDefault="00102A5C" w:rsidP="00D55DB1">
      <w:pPr>
        <w:pStyle w:val="10"/>
        <w:numPr>
          <w:ilvl w:val="0"/>
          <w:numId w:val="8"/>
        </w:numPr>
        <w:spacing w:before="260" w:after="260" w:line="415" w:lineRule="auto"/>
        <w:rPr>
          <w:rFonts w:ascii="Arial" w:hAnsi="Arial" w:cs="Arial"/>
          <w:sz w:val="32"/>
          <w:szCs w:val="32"/>
        </w:rPr>
      </w:pPr>
      <w:bookmarkStart w:id="43" w:name="_Toc874517"/>
      <w:r w:rsidRPr="007D251A">
        <w:rPr>
          <w:rFonts w:ascii="Arial" w:hAnsi="Arial" w:cs="Arial"/>
          <w:sz w:val="32"/>
          <w:szCs w:val="32"/>
        </w:rPr>
        <w:lastRenderedPageBreak/>
        <w:t>Revision history</w:t>
      </w:r>
      <w:bookmarkEnd w:id="34"/>
      <w:bookmarkEnd w:id="43"/>
    </w:p>
    <w:p w14:paraId="08DA5DA6" w14:textId="403FEF5F" w:rsidR="00102A5C" w:rsidRPr="007D251A" w:rsidRDefault="00102A5C" w:rsidP="00102A5C">
      <w:pPr>
        <w:keepNext/>
        <w:spacing w:beforeLines="50" w:before="156"/>
        <w:ind w:leftChars="600" w:left="1260"/>
        <w:rPr>
          <w:rFonts w:ascii="Arial" w:eastAsia="黑体" w:hAnsi="Arial" w:cs="Arial"/>
          <w:b/>
          <w:kern w:val="0"/>
          <w:sz w:val="20"/>
          <w:szCs w:val="20"/>
        </w:rPr>
      </w:pPr>
      <w:bookmarkStart w:id="44" w:name="_Toc461387082"/>
      <w:bookmarkStart w:id="45" w:name="_Toc478059403"/>
      <w:bookmarkStart w:id="46" w:name="_Toc484532171"/>
      <w:r w:rsidRPr="007D251A">
        <w:rPr>
          <w:rFonts w:ascii="Arial" w:eastAsia="黑体" w:hAnsi="Arial" w:cs="Arial"/>
          <w:b/>
          <w:kern w:val="0"/>
          <w:sz w:val="20"/>
          <w:szCs w:val="20"/>
        </w:rPr>
        <w:t xml:space="preserve">Table </w:t>
      </w:r>
      <w:r w:rsidR="00912E1A" w:rsidRPr="007D251A">
        <w:rPr>
          <w:rFonts w:ascii="Arial" w:eastAsia="黑体" w:hAnsi="Arial" w:cs="Arial"/>
          <w:b/>
          <w:kern w:val="0"/>
          <w:sz w:val="20"/>
          <w:szCs w:val="20"/>
        </w:rPr>
        <w:t>9</w:t>
      </w:r>
      <w:r w:rsidRPr="007D251A">
        <w:rPr>
          <w:rFonts w:ascii="Arial" w:eastAsia="黑体" w:hAnsi="Arial" w:cs="Arial"/>
          <w:b/>
          <w:kern w:val="0"/>
          <w:sz w:val="20"/>
          <w:szCs w:val="20"/>
        </w:rPr>
        <w:noBreakHyphen/>
      </w:r>
      <w:r w:rsidRPr="007D251A">
        <w:rPr>
          <w:rFonts w:ascii="Arial" w:eastAsia="黑体" w:hAnsi="Arial" w:cs="Arial"/>
          <w:b/>
          <w:kern w:val="0"/>
          <w:sz w:val="20"/>
          <w:szCs w:val="20"/>
        </w:rPr>
        <w:fldChar w:fldCharType="begin"/>
      </w:r>
      <w:r w:rsidRPr="007D251A">
        <w:rPr>
          <w:rFonts w:ascii="Arial" w:eastAsia="黑体" w:hAnsi="Arial" w:cs="Arial"/>
          <w:b/>
          <w:kern w:val="0"/>
          <w:sz w:val="20"/>
          <w:szCs w:val="20"/>
        </w:rPr>
        <w:instrText xml:space="preserve"> SEQ Table \* ARABIC \s 1 </w:instrText>
      </w:r>
      <w:r w:rsidRPr="007D251A">
        <w:rPr>
          <w:rFonts w:ascii="Arial" w:eastAsia="黑体" w:hAnsi="Arial" w:cs="Arial"/>
          <w:b/>
          <w:kern w:val="0"/>
          <w:sz w:val="20"/>
          <w:szCs w:val="20"/>
        </w:rPr>
        <w:fldChar w:fldCharType="separate"/>
      </w:r>
      <w:r w:rsidRPr="007D251A">
        <w:rPr>
          <w:rFonts w:ascii="Arial" w:eastAsia="黑体" w:hAnsi="Arial" w:cs="Arial"/>
          <w:b/>
          <w:noProof/>
          <w:kern w:val="0"/>
          <w:sz w:val="20"/>
          <w:szCs w:val="20"/>
        </w:rPr>
        <w:t>1</w:t>
      </w:r>
      <w:r w:rsidRPr="007D251A">
        <w:rPr>
          <w:rFonts w:ascii="Arial" w:eastAsia="黑体" w:hAnsi="Arial" w:cs="Arial"/>
          <w:b/>
          <w:kern w:val="0"/>
          <w:sz w:val="20"/>
          <w:szCs w:val="20"/>
        </w:rPr>
        <w:fldChar w:fldCharType="end"/>
      </w:r>
      <w:r w:rsidRPr="007D251A">
        <w:rPr>
          <w:rFonts w:ascii="Arial" w:eastAsia="黑体" w:hAnsi="Arial" w:cs="Arial"/>
          <w:b/>
          <w:kern w:val="0"/>
          <w:sz w:val="20"/>
          <w:szCs w:val="20"/>
        </w:rPr>
        <w:t>. Revision history</w:t>
      </w:r>
      <w:bookmarkEnd w:id="44"/>
      <w:bookmarkEnd w:id="45"/>
      <w:bookmarkEnd w:id="46"/>
    </w:p>
    <w:tbl>
      <w:tblPr>
        <w:tblStyle w:val="a5"/>
        <w:tblW w:w="0" w:type="auto"/>
        <w:tblInd w:w="1383" w:type="dxa"/>
        <w:tblLook w:val="04A0" w:firstRow="1" w:lastRow="0" w:firstColumn="1" w:lastColumn="0" w:noHBand="0" w:noVBand="1"/>
      </w:tblPr>
      <w:tblGrid>
        <w:gridCol w:w="1589"/>
        <w:gridCol w:w="5002"/>
        <w:gridCol w:w="1428"/>
      </w:tblGrid>
      <w:tr w:rsidR="00102A5C" w:rsidRPr="007D251A" w14:paraId="7BEB297A" w14:textId="77777777" w:rsidTr="00862F04">
        <w:tc>
          <w:tcPr>
            <w:tcW w:w="1589" w:type="dxa"/>
            <w:shd w:val="clear" w:color="auto" w:fill="C6D9F1" w:themeFill="text2" w:themeFillTint="33"/>
          </w:tcPr>
          <w:p w14:paraId="3C475C08" w14:textId="77777777" w:rsidR="00102A5C" w:rsidRPr="007D251A" w:rsidRDefault="00102A5C" w:rsidP="00862F04">
            <w:pPr>
              <w:jc w:val="center"/>
              <w:rPr>
                <w:rFonts w:ascii="Arial" w:hAnsi="Arial" w:cs="Arial"/>
                <w:b/>
              </w:rPr>
            </w:pPr>
            <w:r w:rsidRPr="007D251A">
              <w:rPr>
                <w:rFonts w:ascii="Arial" w:hAnsi="Arial" w:cs="Arial"/>
                <w:b/>
              </w:rPr>
              <w:t>Revision No.</w:t>
            </w:r>
          </w:p>
        </w:tc>
        <w:tc>
          <w:tcPr>
            <w:tcW w:w="5002" w:type="dxa"/>
            <w:shd w:val="clear" w:color="auto" w:fill="C6D9F1" w:themeFill="text2" w:themeFillTint="33"/>
          </w:tcPr>
          <w:p w14:paraId="18A277A0" w14:textId="77777777" w:rsidR="00102A5C" w:rsidRPr="007D251A" w:rsidRDefault="00102A5C" w:rsidP="00862F04">
            <w:pPr>
              <w:jc w:val="center"/>
              <w:rPr>
                <w:rFonts w:ascii="Arial" w:hAnsi="Arial" w:cs="Arial"/>
              </w:rPr>
            </w:pPr>
            <w:r w:rsidRPr="007D251A">
              <w:rPr>
                <w:rFonts w:ascii="Arial" w:hAnsi="Arial" w:cs="Arial"/>
                <w:b/>
              </w:rPr>
              <w:t>Description</w:t>
            </w:r>
          </w:p>
        </w:tc>
        <w:tc>
          <w:tcPr>
            <w:tcW w:w="1428" w:type="dxa"/>
            <w:shd w:val="clear" w:color="auto" w:fill="C6D9F1" w:themeFill="text2" w:themeFillTint="33"/>
          </w:tcPr>
          <w:p w14:paraId="2BD3EB00" w14:textId="77777777" w:rsidR="00102A5C" w:rsidRPr="007D251A" w:rsidRDefault="00102A5C" w:rsidP="00862F04">
            <w:pPr>
              <w:ind w:firstLine="422"/>
              <w:rPr>
                <w:rFonts w:ascii="Arial" w:hAnsi="Arial" w:cs="Arial"/>
                <w:b/>
              </w:rPr>
            </w:pPr>
            <w:r w:rsidRPr="007D251A">
              <w:rPr>
                <w:rFonts w:ascii="Arial" w:hAnsi="Arial" w:cs="Arial"/>
                <w:b/>
              </w:rPr>
              <w:t>Date</w:t>
            </w:r>
          </w:p>
        </w:tc>
      </w:tr>
      <w:tr w:rsidR="00102A5C" w:rsidRPr="007D251A" w14:paraId="3D162A79" w14:textId="77777777" w:rsidTr="00862F04">
        <w:tc>
          <w:tcPr>
            <w:tcW w:w="1589" w:type="dxa"/>
          </w:tcPr>
          <w:p w14:paraId="07A31C4B" w14:textId="77777777" w:rsidR="00102A5C" w:rsidRPr="007D251A" w:rsidRDefault="00102A5C" w:rsidP="00862F04">
            <w:pPr>
              <w:jc w:val="center"/>
              <w:rPr>
                <w:rFonts w:ascii="Arial" w:hAnsi="Arial" w:cs="Arial"/>
              </w:rPr>
            </w:pPr>
            <w:r w:rsidRPr="007D251A">
              <w:rPr>
                <w:rFonts w:ascii="Arial" w:hAnsi="Arial" w:cs="Arial"/>
              </w:rPr>
              <w:t>1.0</w:t>
            </w:r>
          </w:p>
        </w:tc>
        <w:tc>
          <w:tcPr>
            <w:tcW w:w="5002" w:type="dxa"/>
          </w:tcPr>
          <w:p w14:paraId="17811D2D" w14:textId="77777777" w:rsidR="00102A5C" w:rsidRPr="007D251A" w:rsidRDefault="00102A5C" w:rsidP="00862F04">
            <w:pPr>
              <w:jc w:val="center"/>
              <w:rPr>
                <w:rFonts w:ascii="Arial" w:hAnsi="Arial" w:cs="Arial"/>
              </w:rPr>
            </w:pPr>
            <w:r w:rsidRPr="007D251A">
              <w:rPr>
                <w:rFonts w:ascii="Arial" w:hAnsi="Arial" w:cs="Arial"/>
              </w:rPr>
              <w:t>Initial Release</w:t>
            </w:r>
          </w:p>
        </w:tc>
        <w:tc>
          <w:tcPr>
            <w:tcW w:w="1428" w:type="dxa"/>
          </w:tcPr>
          <w:p w14:paraId="4F48F61A" w14:textId="21BF945C" w:rsidR="00102A5C" w:rsidRPr="007D251A" w:rsidRDefault="00020D9D" w:rsidP="00862F04">
            <w:pPr>
              <w:jc w:val="center"/>
              <w:rPr>
                <w:rFonts w:ascii="Arial" w:hAnsi="Arial" w:cs="Arial"/>
              </w:rPr>
            </w:pPr>
            <w:r w:rsidRPr="007D251A">
              <w:rPr>
                <w:rFonts w:ascii="Arial" w:hAnsi="Arial" w:cs="Arial"/>
              </w:rPr>
              <w:t>Jan</w:t>
            </w:r>
            <w:r w:rsidR="00102A5C" w:rsidRPr="007D251A">
              <w:rPr>
                <w:rFonts w:ascii="Arial" w:hAnsi="Arial" w:cs="Arial"/>
              </w:rPr>
              <w:t>, 201</w:t>
            </w:r>
            <w:r w:rsidRPr="007D251A">
              <w:rPr>
                <w:rFonts w:ascii="Arial" w:hAnsi="Arial" w:cs="Arial"/>
              </w:rPr>
              <w:t>9</w:t>
            </w:r>
          </w:p>
        </w:tc>
      </w:tr>
      <w:tr w:rsidR="00102A5C" w:rsidRPr="007D251A" w14:paraId="195EA73E" w14:textId="77777777" w:rsidTr="00862F04">
        <w:tc>
          <w:tcPr>
            <w:tcW w:w="1589" w:type="dxa"/>
          </w:tcPr>
          <w:p w14:paraId="1668346F" w14:textId="77777777" w:rsidR="00102A5C" w:rsidRPr="007D251A" w:rsidRDefault="00102A5C" w:rsidP="00862F04">
            <w:pPr>
              <w:jc w:val="center"/>
              <w:rPr>
                <w:rFonts w:ascii="Arial" w:hAnsi="Arial" w:cs="Arial"/>
              </w:rPr>
            </w:pPr>
          </w:p>
        </w:tc>
        <w:tc>
          <w:tcPr>
            <w:tcW w:w="5002" w:type="dxa"/>
          </w:tcPr>
          <w:p w14:paraId="36B03CF3" w14:textId="77777777" w:rsidR="00102A5C" w:rsidRPr="007D251A" w:rsidRDefault="00102A5C" w:rsidP="00862F04">
            <w:pPr>
              <w:jc w:val="center"/>
              <w:rPr>
                <w:rFonts w:ascii="Arial" w:hAnsi="Arial" w:cs="Arial"/>
              </w:rPr>
            </w:pPr>
          </w:p>
        </w:tc>
        <w:tc>
          <w:tcPr>
            <w:tcW w:w="1428" w:type="dxa"/>
          </w:tcPr>
          <w:p w14:paraId="221EF9B7" w14:textId="77777777" w:rsidR="00102A5C" w:rsidRPr="007D251A" w:rsidRDefault="00102A5C" w:rsidP="00862F04">
            <w:pPr>
              <w:jc w:val="center"/>
              <w:rPr>
                <w:rFonts w:ascii="Arial" w:hAnsi="Arial" w:cs="Arial"/>
              </w:rPr>
            </w:pPr>
          </w:p>
        </w:tc>
      </w:tr>
      <w:tr w:rsidR="00102A5C" w:rsidRPr="007D251A" w14:paraId="46E7C3C1" w14:textId="77777777" w:rsidTr="00862F04">
        <w:tc>
          <w:tcPr>
            <w:tcW w:w="1589" w:type="dxa"/>
          </w:tcPr>
          <w:p w14:paraId="5F42AD1E" w14:textId="77777777" w:rsidR="00102A5C" w:rsidRPr="007D251A" w:rsidRDefault="00102A5C" w:rsidP="00862F04">
            <w:pPr>
              <w:jc w:val="center"/>
              <w:rPr>
                <w:rFonts w:ascii="Arial" w:hAnsi="Arial" w:cs="Arial"/>
              </w:rPr>
            </w:pPr>
          </w:p>
        </w:tc>
        <w:tc>
          <w:tcPr>
            <w:tcW w:w="5002" w:type="dxa"/>
          </w:tcPr>
          <w:p w14:paraId="1BF84F90" w14:textId="77777777" w:rsidR="00102A5C" w:rsidRPr="007D251A" w:rsidRDefault="00102A5C" w:rsidP="00862F04">
            <w:pPr>
              <w:jc w:val="center"/>
              <w:rPr>
                <w:rFonts w:ascii="Arial" w:hAnsi="Arial" w:cs="Arial"/>
              </w:rPr>
            </w:pPr>
          </w:p>
        </w:tc>
        <w:tc>
          <w:tcPr>
            <w:tcW w:w="1428" w:type="dxa"/>
          </w:tcPr>
          <w:p w14:paraId="2010FDDD" w14:textId="77777777" w:rsidR="00102A5C" w:rsidRPr="007D251A" w:rsidRDefault="00102A5C" w:rsidP="00862F04">
            <w:pPr>
              <w:jc w:val="center"/>
              <w:rPr>
                <w:rFonts w:ascii="Arial" w:hAnsi="Arial" w:cs="Arial"/>
              </w:rPr>
            </w:pPr>
          </w:p>
        </w:tc>
      </w:tr>
    </w:tbl>
    <w:p w14:paraId="444D8CFE" w14:textId="77777777" w:rsidR="00102A5C" w:rsidRPr="007D251A" w:rsidRDefault="00102A5C" w:rsidP="00102A5C">
      <w:pPr>
        <w:widowControl/>
        <w:jc w:val="left"/>
        <w:rPr>
          <w:rFonts w:ascii="Arial" w:hAnsi="Arial" w:cs="Arial"/>
          <w:kern w:val="44"/>
        </w:rPr>
      </w:pPr>
    </w:p>
    <w:p w14:paraId="0CB02923" w14:textId="27091BDF" w:rsidR="00246C9B" w:rsidRPr="007D251A" w:rsidRDefault="00246C9B">
      <w:pPr>
        <w:widowControl/>
        <w:jc w:val="left"/>
        <w:rPr>
          <w:rFonts w:ascii="Arial" w:hAnsi="Arial" w:cs="Arial"/>
        </w:rPr>
      </w:pPr>
    </w:p>
    <w:sectPr w:rsidR="00246C9B" w:rsidRPr="007D251A" w:rsidSect="006455B6">
      <w:headerReference w:type="default" r:id="rId37"/>
      <w:pgSz w:w="11906" w:h="16838"/>
      <w:pgMar w:top="1440" w:right="1247" w:bottom="1440" w:left="124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68EF6F" w14:textId="77777777" w:rsidR="00150387" w:rsidRDefault="00150387" w:rsidP="002A5E9C">
      <w:r>
        <w:separator/>
      </w:r>
    </w:p>
  </w:endnote>
  <w:endnote w:type="continuationSeparator" w:id="0">
    <w:p w14:paraId="7AF0A573" w14:textId="77777777" w:rsidR="00150387" w:rsidRDefault="00150387" w:rsidP="002A5E9C">
      <w:r>
        <w:continuationSeparator/>
      </w:r>
    </w:p>
  </w:endnote>
  <w:endnote w:type="continuationNotice" w:id="1">
    <w:p w14:paraId="3F5BD7CA" w14:textId="77777777" w:rsidR="00150387" w:rsidRDefault="001503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T19At00">
    <w:altName w:val="Arial Unicode MS"/>
    <w:panose1 w:val="00000000000000000000"/>
    <w:charset w:val="86"/>
    <w:family w:val="swiss"/>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51FCA9" w14:textId="77777777" w:rsidR="00150387" w:rsidRDefault="00150387" w:rsidP="002A5E9C">
      <w:r>
        <w:separator/>
      </w:r>
    </w:p>
  </w:footnote>
  <w:footnote w:type="continuationSeparator" w:id="0">
    <w:p w14:paraId="7135174C" w14:textId="77777777" w:rsidR="00150387" w:rsidRDefault="00150387" w:rsidP="002A5E9C">
      <w:r>
        <w:continuationSeparator/>
      </w:r>
    </w:p>
  </w:footnote>
  <w:footnote w:type="continuationNotice" w:id="1">
    <w:p w14:paraId="4B4AD296" w14:textId="77777777" w:rsidR="00150387" w:rsidRDefault="0015038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7EB86" w14:textId="7682C419" w:rsidR="008D1998" w:rsidRDefault="008D1998" w:rsidP="00EE0152">
    <w:pPr>
      <w:pStyle w:val="a3"/>
      <w:tabs>
        <w:tab w:val="clear" w:pos="4153"/>
        <w:tab w:val="clear" w:pos="8306"/>
        <w:tab w:val="center" w:pos="4706"/>
        <w:tab w:val="right" w:pos="9412"/>
      </w:tabs>
      <w:jc w:val="left"/>
    </w:pPr>
    <w:r>
      <w:rPr>
        <w:noProof/>
      </w:rPr>
      <w:drawing>
        <wp:inline distT="0" distB="0" distL="0" distR="0" wp14:anchorId="1F334055" wp14:editId="0C37CFC1">
          <wp:extent cx="694690" cy="424180"/>
          <wp:effectExtent l="19050" t="0" r="0" b="0"/>
          <wp:docPr id="124" name="图片 0" descr="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1.wmf"/>
                  <pic:cNvPicPr>
                    <a:picLocks noChangeAspect="1" noChangeArrowheads="1"/>
                  </pic:cNvPicPr>
                </pic:nvPicPr>
                <pic:blipFill>
                  <a:blip r:embed="rId1"/>
                  <a:srcRect/>
                  <a:stretch>
                    <a:fillRect/>
                  </a:stretch>
                </pic:blipFill>
                <pic:spPr bwMode="auto">
                  <a:xfrm>
                    <a:off x="0" y="0"/>
                    <a:ext cx="694690" cy="424180"/>
                  </a:xfrm>
                  <a:prstGeom prst="rect">
                    <a:avLst/>
                  </a:prstGeom>
                  <a:noFill/>
                  <a:ln w="9525">
                    <a:noFill/>
                    <a:miter lim="800000"/>
                    <a:headEnd/>
                    <a:tailEnd/>
                  </a:ln>
                </pic:spPr>
              </pic:pic>
            </a:graphicData>
          </a:graphic>
        </wp:inline>
      </w:drawing>
    </w:r>
    <w:r w:rsidRPr="00E140AF">
      <w:tab/>
    </w:r>
    <w:r>
      <w:rPr>
        <w:rFonts w:hint="eastAsia"/>
      </w:rPr>
      <w:t xml:space="preserve">                                                       </w:t>
    </w:r>
    <w:r>
      <w:t xml:space="preserve"> </w:t>
    </w:r>
    <w:r>
      <w:rPr>
        <w:rFonts w:ascii="Arial" w:hAnsi="Arial" w:cs="Arial"/>
        <w:sz w:val="30"/>
        <w:szCs w:val="30"/>
      </w:rPr>
      <w:t>USB</w:t>
    </w:r>
    <w:r>
      <w:rPr>
        <w:rFonts w:ascii="Arial" w:hAnsi="Arial" w:cs="Arial" w:hint="eastAsia"/>
        <w:sz w:val="30"/>
        <w:szCs w:val="30"/>
      </w:rPr>
      <w:t xml:space="preserve"> </w:t>
    </w:r>
    <w:r>
      <w:rPr>
        <w:rFonts w:ascii="Arial" w:hAnsi="Arial" w:cs="Arial"/>
        <w:sz w:val="30"/>
        <w:szCs w:val="30"/>
      </w:rPr>
      <w:t>IAP User Mannual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548EB"/>
    <w:multiLevelType w:val="hybridMultilevel"/>
    <w:tmpl w:val="2122675E"/>
    <w:styleLink w:val="-GDUM"/>
    <w:lvl w:ilvl="0" w:tplc="13CE401E">
      <w:start w:val="1"/>
      <w:numFmt w:val="bullet"/>
      <w:lvlText w:val=""/>
      <w:lvlJc w:val="left"/>
      <w:pPr>
        <w:ind w:left="1260" w:hanging="420"/>
      </w:pPr>
      <w:rPr>
        <w:rFonts w:ascii="Wingdings" w:hAnsi="Wingdings" w:hint="default"/>
      </w:rPr>
    </w:lvl>
    <w:lvl w:ilvl="1" w:tplc="40263DDC" w:tentative="1">
      <w:start w:val="1"/>
      <w:numFmt w:val="bullet"/>
      <w:lvlText w:val=""/>
      <w:lvlJc w:val="left"/>
      <w:pPr>
        <w:ind w:left="1680" w:hanging="420"/>
      </w:pPr>
      <w:rPr>
        <w:rFonts w:ascii="Wingdings" w:hAnsi="Wingdings" w:hint="default"/>
      </w:rPr>
    </w:lvl>
    <w:lvl w:ilvl="2" w:tplc="A546D8C0" w:tentative="1">
      <w:start w:val="1"/>
      <w:numFmt w:val="bullet"/>
      <w:lvlText w:val=""/>
      <w:lvlJc w:val="left"/>
      <w:pPr>
        <w:ind w:left="2100" w:hanging="420"/>
      </w:pPr>
      <w:rPr>
        <w:rFonts w:ascii="Wingdings" w:hAnsi="Wingdings" w:hint="default"/>
      </w:rPr>
    </w:lvl>
    <w:lvl w:ilvl="3" w:tplc="B68476FE" w:tentative="1">
      <w:start w:val="1"/>
      <w:numFmt w:val="bullet"/>
      <w:lvlText w:val=""/>
      <w:lvlJc w:val="left"/>
      <w:pPr>
        <w:ind w:left="2520" w:hanging="420"/>
      </w:pPr>
      <w:rPr>
        <w:rFonts w:ascii="Wingdings" w:hAnsi="Wingdings" w:hint="default"/>
      </w:rPr>
    </w:lvl>
    <w:lvl w:ilvl="4" w:tplc="8FBA4AD4" w:tentative="1">
      <w:start w:val="1"/>
      <w:numFmt w:val="bullet"/>
      <w:lvlText w:val=""/>
      <w:lvlJc w:val="left"/>
      <w:pPr>
        <w:ind w:left="2940" w:hanging="420"/>
      </w:pPr>
      <w:rPr>
        <w:rFonts w:ascii="Wingdings" w:hAnsi="Wingdings" w:hint="default"/>
      </w:rPr>
    </w:lvl>
    <w:lvl w:ilvl="5" w:tplc="31587F00" w:tentative="1">
      <w:start w:val="1"/>
      <w:numFmt w:val="bullet"/>
      <w:lvlText w:val=""/>
      <w:lvlJc w:val="left"/>
      <w:pPr>
        <w:ind w:left="3360" w:hanging="420"/>
      </w:pPr>
      <w:rPr>
        <w:rFonts w:ascii="Wingdings" w:hAnsi="Wingdings" w:hint="default"/>
      </w:rPr>
    </w:lvl>
    <w:lvl w:ilvl="6" w:tplc="8526A61A" w:tentative="1">
      <w:start w:val="1"/>
      <w:numFmt w:val="bullet"/>
      <w:lvlText w:val=""/>
      <w:lvlJc w:val="left"/>
      <w:pPr>
        <w:ind w:left="3780" w:hanging="420"/>
      </w:pPr>
      <w:rPr>
        <w:rFonts w:ascii="Wingdings" w:hAnsi="Wingdings" w:hint="default"/>
      </w:rPr>
    </w:lvl>
    <w:lvl w:ilvl="7" w:tplc="D2A0EE40" w:tentative="1">
      <w:start w:val="1"/>
      <w:numFmt w:val="bullet"/>
      <w:lvlText w:val=""/>
      <w:lvlJc w:val="left"/>
      <w:pPr>
        <w:ind w:left="4200" w:hanging="420"/>
      </w:pPr>
      <w:rPr>
        <w:rFonts w:ascii="Wingdings" w:hAnsi="Wingdings" w:hint="default"/>
      </w:rPr>
    </w:lvl>
    <w:lvl w:ilvl="8" w:tplc="B5B6B2E2" w:tentative="1">
      <w:start w:val="1"/>
      <w:numFmt w:val="bullet"/>
      <w:lvlText w:val=""/>
      <w:lvlJc w:val="left"/>
      <w:pPr>
        <w:ind w:left="4620" w:hanging="420"/>
      </w:pPr>
      <w:rPr>
        <w:rFonts w:ascii="Wingdings" w:hAnsi="Wingdings" w:hint="default"/>
      </w:rPr>
    </w:lvl>
  </w:abstractNum>
  <w:abstractNum w:abstractNumId="1">
    <w:nsid w:val="19A75D5A"/>
    <w:multiLevelType w:val="multilevel"/>
    <w:tmpl w:val="4F1415B0"/>
    <w:lvl w:ilvl="0">
      <w:start w:val="9"/>
      <w:numFmt w:val="decimal"/>
      <w:lvlText w:val="%1."/>
      <w:lvlJc w:val="left"/>
      <w:pPr>
        <w:ind w:left="645" w:hanging="645"/>
      </w:pPr>
      <w:rPr>
        <w:rFonts w:hint="default"/>
        <w:sz w:val="32"/>
        <w:szCs w:val="32"/>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ascii="Arial" w:hAnsi="Arial" w:cs="Arial"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2976421B"/>
    <w:multiLevelType w:val="multilevel"/>
    <w:tmpl w:val="4AB8FB0A"/>
    <w:lvl w:ilvl="0">
      <w:start w:val="14"/>
      <w:numFmt w:val="decimal"/>
      <w:pStyle w:val="1"/>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2CE34662"/>
    <w:multiLevelType w:val="multilevel"/>
    <w:tmpl w:val="57BC2128"/>
    <w:lvl w:ilvl="0">
      <w:start w:val="1"/>
      <w:numFmt w:val="decimal"/>
      <w:lvlText w:val="%1."/>
      <w:lvlJc w:val="left"/>
      <w:pPr>
        <w:ind w:left="645" w:hanging="645"/>
      </w:pPr>
      <w:rPr>
        <w:rFonts w:hint="default"/>
        <w:sz w:val="32"/>
        <w:szCs w:val="32"/>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ascii="Arial" w:hAnsi="Arial" w:cs="Arial"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44E4138A"/>
    <w:multiLevelType w:val="hybridMultilevel"/>
    <w:tmpl w:val="3CFCFD30"/>
    <w:lvl w:ilvl="0" w:tplc="11D46524">
      <w:start w:val="1"/>
      <w:numFmt w:val="bullet"/>
      <w:pStyle w:val="Bullet1"/>
      <w:lvlText w:val=""/>
      <w:lvlJc w:val="left"/>
      <w:pPr>
        <w:tabs>
          <w:tab w:val="num" w:pos="420"/>
        </w:tabs>
        <w:ind w:left="4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D4615D5"/>
    <w:multiLevelType w:val="multilevel"/>
    <w:tmpl w:val="50B486B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75EE7FE4"/>
    <w:multiLevelType w:val="multilevel"/>
    <w:tmpl w:val="2122675E"/>
    <w:numStyleLink w:val="-GDUM"/>
  </w:abstractNum>
  <w:abstractNum w:abstractNumId="7">
    <w:nsid w:val="7D976445"/>
    <w:multiLevelType w:val="multilevel"/>
    <w:tmpl w:val="0409001D"/>
    <w:styleLink w:val="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7"/>
  </w:num>
  <w:num w:numId="2">
    <w:abstractNumId w:val="2"/>
  </w:num>
  <w:num w:numId="3">
    <w:abstractNumId w:val="0"/>
  </w:num>
  <w:num w:numId="4">
    <w:abstractNumId w:val="4"/>
  </w:num>
  <w:num w:numId="5">
    <w:abstractNumId w:val="6"/>
  </w:num>
  <w:num w:numId="6">
    <w:abstractNumId w:val="3"/>
  </w:num>
  <w:num w:numId="7">
    <w:abstractNumId w:val="5"/>
  </w:num>
  <w:num w:numId="8">
    <w:abstractNumId w:val="1"/>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赵元">
    <w15:presenceInfo w15:providerId="AD" w15:userId="S-1-5-21-1885182330-2240357975-1464444186-15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DateAndTime/>
  <w:displayBackgroundShape/>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colormru v:ext="edit" colors="#96b6a0,white"/>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E9C"/>
    <w:rsid w:val="00000A20"/>
    <w:rsid w:val="00000B2D"/>
    <w:rsid w:val="0000273D"/>
    <w:rsid w:val="00003A3D"/>
    <w:rsid w:val="00004968"/>
    <w:rsid w:val="00004993"/>
    <w:rsid w:val="00005292"/>
    <w:rsid w:val="0000599B"/>
    <w:rsid w:val="00006766"/>
    <w:rsid w:val="00006D1A"/>
    <w:rsid w:val="0000708A"/>
    <w:rsid w:val="000072B9"/>
    <w:rsid w:val="00007832"/>
    <w:rsid w:val="00007AC6"/>
    <w:rsid w:val="00010B87"/>
    <w:rsid w:val="00011318"/>
    <w:rsid w:val="00011547"/>
    <w:rsid w:val="00011826"/>
    <w:rsid w:val="00011B7B"/>
    <w:rsid w:val="00011FC7"/>
    <w:rsid w:val="0001210C"/>
    <w:rsid w:val="00012BB9"/>
    <w:rsid w:val="00012C3E"/>
    <w:rsid w:val="00012D6B"/>
    <w:rsid w:val="0001313D"/>
    <w:rsid w:val="00013357"/>
    <w:rsid w:val="000134CB"/>
    <w:rsid w:val="0001452E"/>
    <w:rsid w:val="00014E77"/>
    <w:rsid w:val="000157C3"/>
    <w:rsid w:val="00016093"/>
    <w:rsid w:val="00016957"/>
    <w:rsid w:val="00017461"/>
    <w:rsid w:val="0001752F"/>
    <w:rsid w:val="000206B7"/>
    <w:rsid w:val="00020D9D"/>
    <w:rsid w:val="0002102D"/>
    <w:rsid w:val="00021A92"/>
    <w:rsid w:val="00022342"/>
    <w:rsid w:val="000229AE"/>
    <w:rsid w:val="00022E01"/>
    <w:rsid w:val="0002452C"/>
    <w:rsid w:val="00024856"/>
    <w:rsid w:val="00025E14"/>
    <w:rsid w:val="000262D6"/>
    <w:rsid w:val="000267B9"/>
    <w:rsid w:val="00026835"/>
    <w:rsid w:val="0002793B"/>
    <w:rsid w:val="0003023F"/>
    <w:rsid w:val="00030616"/>
    <w:rsid w:val="00030CEF"/>
    <w:rsid w:val="00030EDD"/>
    <w:rsid w:val="00031006"/>
    <w:rsid w:val="00031260"/>
    <w:rsid w:val="0003268E"/>
    <w:rsid w:val="00032984"/>
    <w:rsid w:val="0003355D"/>
    <w:rsid w:val="0003373A"/>
    <w:rsid w:val="00034C16"/>
    <w:rsid w:val="0003514C"/>
    <w:rsid w:val="00035799"/>
    <w:rsid w:val="00035A0C"/>
    <w:rsid w:val="00035B3B"/>
    <w:rsid w:val="00037700"/>
    <w:rsid w:val="00037723"/>
    <w:rsid w:val="00037774"/>
    <w:rsid w:val="000378C7"/>
    <w:rsid w:val="00037E87"/>
    <w:rsid w:val="00040E92"/>
    <w:rsid w:val="00041B8A"/>
    <w:rsid w:val="0004231C"/>
    <w:rsid w:val="00042C6A"/>
    <w:rsid w:val="000436B2"/>
    <w:rsid w:val="000436C2"/>
    <w:rsid w:val="00043E83"/>
    <w:rsid w:val="0004497F"/>
    <w:rsid w:val="00044A96"/>
    <w:rsid w:val="00045101"/>
    <w:rsid w:val="00045E4F"/>
    <w:rsid w:val="00045F3D"/>
    <w:rsid w:val="0004685F"/>
    <w:rsid w:val="000474BC"/>
    <w:rsid w:val="00047832"/>
    <w:rsid w:val="00047D1F"/>
    <w:rsid w:val="0005072F"/>
    <w:rsid w:val="00050E81"/>
    <w:rsid w:val="00051509"/>
    <w:rsid w:val="00051D9B"/>
    <w:rsid w:val="00051DB6"/>
    <w:rsid w:val="0005224C"/>
    <w:rsid w:val="000524BD"/>
    <w:rsid w:val="0005260F"/>
    <w:rsid w:val="00052E46"/>
    <w:rsid w:val="00052F46"/>
    <w:rsid w:val="000535CF"/>
    <w:rsid w:val="00054883"/>
    <w:rsid w:val="000568CB"/>
    <w:rsid w:val="00057154"/>
    <w:rsid w:val="0005722A"/>
    <w:rsid w:val="00057B97"/>
    <w:rsid w:val="00057D27"/>
    <w:rsid w:val="00060B8C"/>
    <w:rsid w:val="00060C01"/>
    <w:rsid w:val="00060F6A"/>
    <w:rsid w:val="000621B8"/>
    <w:rsid w:val="000624A0"/>
    <w:rsid w:val="00062C9D"/>
    <w:rsid w:val="00062D65"/>
    <w:rsid w:val="0006442C"/>
    <w:rsid w:val="000646BB"/>
    <w:rsid w:val="0006507E"/>
    <w:rsid w:val="00066022"/>
    <w:rsid w:val="000666A0"/>
    <w:rsid w:val="00066F23"/>
    <w:rsid w:val="00067425"/>
    <w:rsid w:val="00067F91"/>
    <w:rsid w:val="000700A5"/>
    <w:rsid w:val="000710F9"/>
    <w:rsid w:val="000717FA"/>
    <w:rsid w:val="00071920"/>
    <w:rsid w:val="00071D41"/>
    <w:rsid w:val="00071E75"/>
    <w:rsid w:val="00073153"/>
    <w:rsid w:val="000732D7"/>
    <w:rsid w:val="000745E5"/>
    <w:rsid w:val="0007492F"/>
    <w:rsid w:val="00074952"/>
    <w:rsid w:val="00074B55"/>
    <w:rsid w:val="00074D11"/>
    <w:rsid w:val="00076D3E"/>
    <w:rsid w:val="00077235"/>
    <w:rsid w:val="000809CB"/>
    <w:rsid w:val="00081372"/>
    <w:rsid w:val="000817B3"/>
    <w:rsid w:val="000825F3"/>
    <w:rsid w:val="000827B0"/>
    <w:rsid w:val="00083BA7"/>
    <w:rsid w:val="00085A95"/>
    <w:rsid w:val="00086482"/>
    <w:rsid w:val="00090729"/>
    <w:rsid w:val="00090A52"/>
    <w:rsid w:val="00090D1F"/>
    <w:rsid w:val="00091543"/>
    <w:rsid w:val="000920DB"/>
    <w:rsid w:val="00092696"/>
    <w:rsid w:val="00094D1A"/>
    <w:rsid w:val="0009687F"/>
    <w:rsid w:val="00097815"/>
    <w:rsid w:val="00097CA4"/>
    <w:rsid w:val="000A0BB3"/>
    <w:rsid w:val="000A23DD"/>
    <w:rsid w:val="000A2552"/>
    <w:rsid w:val="000A37E8"/>
    <w:rsid w:val="000A42E7"/>
    <w:rsid w:val="000A47F9"/>
    <w:rsid w:val="000A6A96"/>
    <w:rsid w:val="000A6ECE"/>
    <w:rsid w:val="000A726B"/>
    <w:rsid w:val="000B03DF"/>
    <w:rsid w:val="000B0C10"/>
    <w:rsid w:val="000B18C7"/>
    <w:rsid w:val="000B23CF"/>
    <w:rsid w:val="000B3377"/>
    <w:rsid w:val="000B36FA"/>
    <w:rsid w:val="000B49A2"/>
    <w:rsid w:val="000B4B1E"/>
    <w:rsid w:val="000B4F8E"/>
    <w:rsid w:val="000B516E"/>
    <w:rsid w:val="000B57D8"/>
    <w:rsid w:val="000B5872"/>
    <w:rsid w:val="000B58B3"/>
    <w:rsid w:val="000B5CFA"/>
    <w:rsid w:val="000B71F9"/>
    <w:rsid w:val="000B7F04"/>
    <w:rsid w:val="000C0952"/>
    <w:rsid w:val="000C09DF"/>
    <w:rsid w:val="000C0FB5"/>
    <w:rsid w:val="000C3F6A"/>
    <w:rsid w:val="000C401B"/>
    <w:rsid w:val="000C44C0"/>
    <w:rsid w:val="000C484C"/>
    <w:rsid w:val="000C4986"/>
    <w:rsid w:val="000C49AB"/>
    <w:rsid w:val="000C532D"/>
    <w:rsid w:val="000C57C7"/>
    <w:rsid w:val="000C598F"/>
    <w:rsid w:val="000C5C6E"/>
    <w:rsid w:val="000C5EB6"/>
    <w:rsid w:val="000C61D6"/>
    <w:rsid w:val="000C6D6F"/>
    <w:rsid w:val="000C6DA1"/>
    <w:rsid w:val="000D0A66"/>
    <w:rsid w:val="000D1AD1"/>
    <w:rsid w:val="000D2652"/>
    <w:rsid w:val="000D2718"/>
    <w:rsid w:val="000D2F4D"/>
    <w:rsid w:val="000D35AD"/>
    <w:rsid w:val="000D39D4"/>
    <w:rsid w:val="000D4839"/>
    <w:rsid w:val="000D4B9E"/>
    <w:rsid w:val="000D7412"/>
    <w:rsid w:val="000D7425"/>
    <w:rsid w:val="000D7B0C"/>
    <w:rsid w:val="000D7D15"/>
    <w:rsid w:val="000E08CC"/>
    <w:rsid w:val="000E09F8"/>
    <w:rsid w:val="000E1A0A"/>
    <w:rsid w:val="000E2BA9"/>
    <w:rsid w:val="000E331F"/>
    <w:rsid w:val="000E3607"/>
    <w:rsid w:val="000E4D74"/>
    <w:rsid w:val="000E4DB9"/>
    <w:rsid w:val="000E5F40"/>
    <w:rsid w:val="000E729A"/>
    <w:rsid w:val="000E741E"/>
    <w:rsid w:val="000F030F"/>
    <w:rsid w:val="000F033A"/>
    <w:rsid w:val="000F0F4F"/>
    <w:rsid w:val="000F1720"/>
    <w:rsid w:val="000F19EA"/>
    <w:rsid w:val="000F2198"/>
    <w:rsid w:val="000F2243"/>
    <w:rsid w:val="000F2D39"/>
    <w:rsid w:val="000F2E8E"/>
    <w:rsid w:val="000F3B8D"/>
    <w:rsid w:val="000F4617"/>
    <w:rsid w:val="000F57AD"/>
    <w:rsid w:val="000F6366"/>
    <w:rsid w:val="000F683B"/>
    <w:rsid w:val="000F69B8"/>
    <w:rsid w:val="000F6C1E"/>
    <w:rsid w:val="001001E4"/>
    <w:rsid w:val="0010078D"/>
    <w:rsid w:val="00100FE4"/>
    <w:rsid w:val="00101AEB"/>
    <w:rsid w:val="00102823"/>
    <w:rsid w:val="00102865"/>
    <w:rsid w:val="00102A5C"/>
    <w:rsid w:val="001031E0"/>
    <w:rsid w:val="001045B4"/>
    <w:rsid w:val="00104A9E"/>
    <w:rsid w:val="00104C39"/>
    <w:rsid w:val="00104FC9"/>
    <w:rsid w:val="00105206"/>
    <w:rsid w:val="00105984"/>
    <w:rsid w:val="00105BBE"/>
    <w:rsid w:val="0010677E"/>
    <w:rsid w:val="00106ACE"/>
    <w:rsid w:val="001074E4"/>
    <w:rsid w:val="001078DF"/>
    <w:rsid w:val="00110224"/>
    <w:rsid w:val="00110C5D"/>
    <w:rsid w:val="001115BF"/>
    <w:rsid w:val="00111DA1"/>
    <w:rsid w:val="00111FE0"/>
    <w:rsid w:val="0011203B"/>
    <w:rsid w:val="00112AAA"/>
    <w:rsid w:val="0011314A"/>
    <w:rsid w:val="001134B8"/>
    <w:rsid w:val="00113583"/>
    <w:rsid w:val="001143D9"/>
    <w:rsid w:val="001169A2"/>
    <w:rsid w:val="00117EB5"/>
    <w:rsid w:val="00122A70"/>
    <w:rsid w:val="001235F3"/>
    <w:rsid w:val="001240C9"/>
    <w:rsid w:val="001244A0"/>
    <w:rsid w:val="00124FAF"/>
    <w:rsid w:val="00127653"/>
    <w:rsid w:val="0012777A"/>
    <w:rsid w:val="0012784B"/>
    <w:rsid w:val="00127F70"/>
    <w:rsid w:val="00130AC5"/>
    <w:rsid w:val="00130E4C"/>
    <w:rsid w:val="001314FF"/>
    <w:rsid w:val="00131862"/>
    <w:rsid w:val="001321B8"/>
    <w:rsid w:val="00132842"/>
    <w:rsid w:val="001328A4"/>
    <w:rsid w:val="00132E42"/>
    <w:rsid w:val="001332D0"/>
    <w:rsid w:val="00133A57"/>
    <w:rsid w:val="00133B5F"/>
    <w:rsid w:val="00134129"/>
    <w:rsid w:val="001348BF"/>
    <w:rsid w:val="00135C2D"/>
    <w:rsid w:val="00135D09"/>
    <w:rsid w:val="00135F8D"/>
    <w:rsid w:val="00136B94"/>
    <w:rsid w:val="00137D26"/>
    <w:rsid w:val="00137DC4"/>
    <w:rsid w:val="00141564"/>
    <w:rsid w:val="00141D3E"/>
    <w:rsid w:val="00141DD6"/>
    <w:rsid w:val="0014284B"/>
    <w:rsid w:val="001438F2"/>
    <w:rsid w:val="0014546B"/>
    <w:rsid w:val="00145F8D"/>
    <w:rsid w:val="0014638D"/>
    <w:rsid w:val="001465A5"/>
    <w:rsid w:val="0014706C"/>
    <w:rsid w:val="0014789B"/>
    <w:rsid w:val="00147F7F"/>
    <w:rsid w:val="00150387"/>
    <w:rsid w:val="0015091F"/>
    <w:rsid w:val="00150B8D"/>
    <w:rsid w:val="0015100D"/>
    <w:rsid w:val="001519DA"/>
    <w:rsid w:val="00151D53"/>
    <w:rsid w:val="001531DA"/>
    <w:rsid w:val="0015389A"/>
    <w:rsid w:val="00154BE5"/>
    <w:rsid w:val="00154D42"/>
    <w:rsid w:val="00155440"/>
    <w:rsid w:val="00155656"/>
    <w:rsid w:val="00157B15"/>
    <w:rsid w:val="00160041"/>
    <w:rsid w:val="00160910"/>
    <w:rsid w:val="00160DD2"/>
    <w:rsid w:val="0016230F"/>
    <w:rsid w:val="0016249A"/>
    <w:rsid w:val="00162C36"/>
    <w:rsid w:val="00163807"/>
    <w:rsid w:val="00164DE9"/>
    <w:rsid w:val="0016521D"/>
    <w:rsid w:val="0016575B"/>
    <w:rsid w:val="00165765"/>
    <w:rsid w:val="00165E2A"/>
    <w:rsid w:val="00167448"/>
    <w:rsid w:val="00167A09"/>
    <w:rsid w:val="00167A3F"/>
    <w:rsid w:val="00167C9C"/>
    <w:rsid w:val="00173CA8"/>
    <w:rsid w:val="0017548F"/>
    <w:rsid w:val="00175A52"/>
    <w:rsid w:val="0017655A"/>
    <w:rsid w:val="001765C8"/>
    <w:rsid w:val="0017745D"/>
    <w:rsid w:val="00177B1B"/>
    <w:rsid w:val="001816AC"/>
    <w:rsid w:val="0018189E"/>
    <w:rsid w:val="00181949"/>
    <w:rsid w:val="00181D53"/>
    <w:rsid w:val="001823BC"/>
    <w:rsid w:val="0018268D"/>
    <w:rsid w:val="00182CE2"/>
    <w:rsid w:val="001837D2"/>
    <w:rsid w:val="00183900"/>
    <w:rsid w:val="00183B07"/>
    <w:rsid w:val="00184734"/>
    <w:rsid w:val="00184880"/>
    <w:rsid w:val="00184B7C"/>
    <w:rsid w:val="00184BAD"/>
    <w:rsid w:val="0018519F"/>
    <w:rsid w:val="001852F1"/>
    <w:rsid w:val="00186321"/>
    <w:rsid w:val="001863BC"/>
    <w:rsid w:val="00186460"/>
    <w:rsid w:val="001865DE"/>
    <w:rsid w:val="001865F3"/>
    <w:rsid w:val="001868C2"/>
    <w:rsid w:val="00186928"/>
    <w:rsid w:val="00186A00"/>
    <w:rsid w:val="001872E1"/>
    <w:rsid w:val="00187589"/>
    <w:rsid w:val="00187A9D"/>
    <w:rsid w:val="00187D83"/>
    <w:rsid w:val="00190BA5"/>
    <w:rsid w:val="00190D66"/>
    <w:rsid w:val="00191303"/>
    <w:rsid w:val="00191853"/>
    <w:rsid w:val="001919C3"/>
    <w:rsid w:val="00191AE5"/>
    <w:rsid w:val="00192363"/>
    <w:rsid w:val="00192637"/>
    <w:rsid w:val="001927AE"/>
    <w:rsid w:val="00193310"/>
    <w:rsid w:val="001940E5"/>
    <w:rsid w:val="00194A78"/>
    <w:rsid w:val="00194EFE"/>
    <w:rsid w:val="00195FCD"/>
    <w:rsid w:val="001967F6"/>
    <w:rsid w:val="00196E92"/>
    <w:rsid w:val="001970B4"/>
    <w:rsid w:val="001970BA"/>
    <w:rsid w:val="00197143"/>
    <w:rsid w:val="001972CE"/>
    <w:rsid w:val="001974B6"/>
    <w:rsid w:val="00197B92"/>
    <w:rsid w:val="001A03B3"/>
    <w:rsid w:val="001A0400"/>
    <w:rsid w:val="001A0C8D"/>
    <w:rsid w:val="001A47D2"/>
    <w:rsid w:val="001A49D4"/>
    <w:rsid w:val="001A4EC2"/>
    <w:rsid w:val="001A5F19"/>
    <w:rsid w:val="001A77D1"/>
    <w:rsid w:val="001B04F9"/>
    <w:rsid w:val="001B072E"/>
    <w:rsid w:val="001B1711"/>
    <w:rsid w:val="001B179C"/>
    <w:rsid w:val="001B19CF"/>
    <w:rsid w:val="001B1DE1"/>
    <w:rsid w:val="001B1E75"/>
    <w:rsid w:val="001B1FFD"/>
    <w:rsid w:val="001B274E"/>
    <w:rsid w:val="001B4E68"/>
    <w:rsid w:val="001B553A"/>
    <w:rsid w:val="001B599A"/>
    <w:rsid w:val="001B5E64"/>
    <w:rsid w:val="001B6B1A"/>
    <w:rsid w:val="001B6EC5"/>
    <w:rsid w:val="001B75AE"/>
    <w:rsid w:val="001B79BA"/>
    <w:rsid w:val="001C03FD"/>
    <w:rsid w:val="001C18AC"/>
    <w:rsid w:val="001C2C1E"/>
    <w:rsid w:val="001C3355"/>
    <w:rsid w:val="001C345E"/>
    <w:rsid w:val="001C3A41"/>
    <w:rsid w:val="001C3F47"/>
    <w:rsid w:val="001C3F99"/>
    <w:rsid w:val="001C47C5"/>
    <w:rsid w:val="001C5397"/>
    <w:rsid w:val="001C6DC4"/>
    <w:rsid w:val="001C77CD"/>
    <w:rsid w:val="001D0CBE"/>
    <w:rsid w:val="001D0CD2"/>
    <w:rsid w:val="001D1034"/>
    <w:rsid w:val="001D10B1"/>
    <w:rsid w:val="001D14E7"/>
    <w:rsid w:val="001D16D9"/>
    <w:rsid w:val="001D1AEF"/>
    <w:rsid w:val="001D4E71"/>
    <w:rsid w:val="001D536C"/>
    <w:rsid w:val="001D55ED"/>
    <w:rsid w:val="001D64A3"/>
    <w:rsid w:val="001D6C26"/>
    <w:rsid w:val="001D6FBD"/>
    <w:rsid w:val="001D76BA"/>
    <w:rsid w:val="001D7883"/>
    <w:rsid w:val="001E0357"/>
    <w:rsid w:val="001E05B1"/>
    <w:rsid w:val="001E1791"/>
    <w:rsid w:val="001E1985"/>
    <w:rsid w:val="001E317F"/>
    <w:rsid w:val="001E3188"/>
    <w:rsid w:val="001E381F"/>
    <w:rsid w:val="001E3A3F"/>
    <w:rsid w:val="001E3F23"/>
    <w:rsid w:val="001E486A"/>
    <w:rsid w:val="001E4EB1"/>
    <w:rsid w:val="001E5B36"/>
    <w:rsid w:val="001E65BE"/>
    <w:rsid w:val="001E6713"/>
    <w:rsid w:val="001E6E98"/>
    <w:rsid w:val="001E730B"/>
    <w:rsid w:val="001F0320"/>
    <w:rsid w:val="001F2FCE"/>
    <w:rsid w:val="001F39F6"/>
    <w:rsid w:val="001F42EC"/>
    <w:rsid w:val="001F4509"/>
    <w:rsid w:val="001F5052"/>
    <w:rsid w:val="001F5D2A"/>
    <w:rsid w:val="001F6ABF"/>
    <w:rsid w:val="001F6DDF"/>
    <w:rsid w:val="001F7C88"/>
    <w:rsid w:val="001F7EB4"/>
    <w:rsid w:val="0020094B"/>
    <w:rsid w:val="002010CC"/>
    <w:rsid w:val="00201A12"/>
    <w:rsid w:val="00202223"/>
    <w:rsid w:val="00202324"/>
    <w:rsid w:val="00202693"/>
    <w:rsid w:val="00202982"/>
    <w:rsid w:val="00202E4F"/>
    <w:rsid w:val="00203EDB"/>
    <w:rsid w:val="00203F2F"/>
    <w:rsid w:val="00203FBE"/>
    <w:rsid w:val="002045C8"/>
    <w:rsid w:val="0020497C"/>
    <w:rsid w:val="00205A05"/>
    <w:rsid w:val="00205CA9"/>
    <w:rsid w:val="00205D9F"/>
    <w:rsid w:val="00206DD0"/>
    <w:rsid w:val="002072B6"/>
    <w:rsid w:val="0020765E"/>
    <w:rsid w:val="00207989"/>
    <w:rsid w:val="00210070"/>
    <w:rsid w:val="00210D3E"/>
    <w:rsid w:val="002111DF"/>
    <w:rsid w:val="0021169E"/>
    <w:rsid w:val="002134E2"/>
    <w:rsid w:val="00213ED9"/>
    <w:rsid w:val="00214504"/>
    <w:rsid w:val="00214727"/>
    <w:rsid w:val="00214930"/>
    <w:rsid w:val="00214E56"/>
    <w:rsid w:val="002150CD"/>
    <w:rsid w:val="002154B8"/>
    <w:rsid w:val="0021583D"/>
    <w:rsid w:val="002158C9"/>
    <w:rsid w:val="002163C8"/>
    <w:rsid w:val="0021709D"/>
    <w:rsid w:val="00220062"/>
    <w:rsid w:val="00220674"/>
    <w:rsid w:val="0022113B"/>
    <w:rsid w:val="00221294"/>
    <w:rsid w:val="002219E0"/>
    <w:rsid w:val="00222046"/>
    <w:rsid w:val="002226C8"/>
    <w:rsid w:val="00222E30"/>
    <w:rsid w:val="00222FA6"/>
    <w:rsid w:val="00223659"/>
    <w:rsid w:val="00224447"/>
    <w:rsid w:val="002245F5"/>
    <w:rsid w:val="00224805"/>
    <w:rsid w:val="002250FD"/>
    <w:rsid w:val="0022527D"/>
    <w:rsid w:val="00225324"/>
    <w:rsid w:val="002254B0"/>
    <w:rsid w:val="0022599A"/>
    <w:rsid w:val="00225B5C"/>
    <w:rsid w:val="00225D0E"/>
    <w:rsid w:val="00226294"/>
    <w:rsid w:val="002277E0"/>
    <w:rsid w:val="00227F18"/>
    <w:rsid w:val="00227F29"/>
    <w:rsid w:val="00231470"/>
    <w:rsid w:val="0023172C"/>
    <w:rsid w:val="00231CB4"/>
    <w:rsid w:val="00231F71"/>
    <w:rsid w:val="00232D82"/>
    <w:rsid w:val="00233995"/>
    <w:rsid w:val="00233BF6"/>
    <w:rsid w:val="00234756"/>
    <w:rsid w:val="00234DF3"/>
    <w:rsid w:val="00235306"/>
    <w:rsid w:val="00235E45"/>
    <w:rsid w:val="00236C16"/>
    <w:rsid w:val="00236C1C"/>
    <w:rsid w:val="00236DE3"/>
    <w:rsid w:val="00237A54"/>
    <w:rsid w:val="0024021A"/>
    <w:rsid w:val="00240224"/>
    <w:rsid w:val="00240D23"/>
    <w:rsid w:val="00240E83"/>
    <w:rsid w:val="00241421"/>
    <w:rsid w:val="00241720"/>
    <w:rsid w:val="002417F7"/>
    <w:rsid w:val="00241B4E"/>
    <w:rsid w:val="00242A5C"/>
    <w:rsid w:val="002439AC"/>
    <w:rsid w:val="00243D50"/>
    <w:rsid w:val="00244110"/>
    <w:rsid w:val="00244413"/>
    <w:rsid w:val="0024445E"/>
    <w:rsid w:val="002445FC"/>
    <w:rsid w:val="00244C27"/>
    <w:rsid w:val="002461CD"/>
    <w:rsid w:val="0024665D"/>
    <w:rsid w:val="00246C9B"/>
    <w:rsid w:val="002474CD"/>
    <w:rsid w:val="002508F6"/>
    <w:rsid w:val="002513E1"/>
    <w:rsid w:val="00252DE2"/>
    <w:rsid w:val="00252EAD"/>
    <w:rsid w:val="00253160"/>
    <w:rsid w:val="002535A2"/>
    <w:rsid w:val="00253E5A"/>
    <w:rsid w:val="002542B2"/>
    <w:rsid w:val="002542D1"/>
    <w:rsid w:val="002543BB"/>
    <w:rsid w:val="00254E3D"/>
    <w:rsid w:val="00255EAD"/>
    <w:rsid w:val="00256CAC"/>
    <w:rsid w:val="0026039C"/>
    <w:rsid w:val="002609F8"/>
    <w:rsid w:val="002621C4"/>
    <w:rsid w:val="00262560"/>
    <w:rsid w:val="0026259F"/>
    <w:rsid w:val="00263865"/>
    <w:rsid w:val="00264564"/>
    <w:rsid w:val="0026469D"/>
    <w:rsid w:val="00266B9C"/>
    <w:rsid w:val="00266C91"/>
    <w:rsid w:val="00266DD2"/>
    <w:rsid w:val="0026706D"/>
    <w:rsid w:val="002670C1"/>
    <w:rsid w:val="00270027"/>
    <w:rsid w:val="00270041"/>
    <w:rsid w:val="0027036C"/>
    <w:rsid w:val="00270C97"/>
    <w:rsid w:val="00271FA0"/>
    <w:rsid w:val="00273B08"/>
    <w:rsid w:val="00273CD4"/>
    <w:rsid w:val="00274176"/>
    <w:rsid w:val="00274817"/>
    <w:rsid w:val="00274F42"/>
    <w:rsid w:val="00275722"/>
    <w:rsid w:val="002770EB"/>
    <w:rsid w:val="002771B2"/>
    <w:rsid w:val="00277966"/>
    <w:rsid w:val="00277C94"/>
    <w:rsid w:val="00277F67"/>
    <w:rsid w:val="00280B63"/>
    <w:rsid w:val="002810CD"/>
    <w:rsid w:val="002814F1"/>
    <w:rsid w:val="0028191F"/>
    <w:rsid w:val="00281CDC"/>
    <w:rsid w:val="00281ED8"/>
    <w:rsid w:val="002824B5"/>
    <w:rsid w:val="00282633"/>
    <w:rsid w:val="002831AC"/>
    <w:rsid w:val="00283474"/>
    <w:rsid w:val="00283BC9"/>
    <w:rsid w:val="0028504D"/>
    <w:rsid w:val="00285D2D"/>
    <w:rsid w:val="00286A55"/>
    <w:rsid w:val="002875A6"/>
    <w:rsid w:val="00287737"/>
    <w:rsid w:val="0028793C"/>
    <w:rsid w:val="002879BC"/>
    <w:rsid w:val="002908E0"/>
    <w:rsid w:val="00290BD6"/>
    <w:rsid w:val="00291D42"/>
    <w:rsid w:val="002928DD"/>
    <w:rsid w:val="00293E4A"/>
    <w:rsid w:val="002949A8"/>
    <w:rsid w:val="002954A1"/>
    <w:rsid w:val="00295628"/>
    <w:rsid w:val="00295B87"/>
    <w:rsid w:val="002960DB"/>
    <w:rsid w:val="002970CD"/>
    <w:rsid w:val="00297E05"/>
    <w:rsid w:val="002A03F1"/>
    <w:rsid w:val="002A136A"/>
    <w:rsid w:val="002A1865"/>
    <w:rsid w:val="002A22E4"/>
    <w:rsid w:val="002A2D04"/>
    <w:rsid w:val="002A2E9A"/>
    <w:rsid w:val="002A42E2"/>
    <w:rsid w:val="002A4C0B"/>
    <w:rsid w:val="002A4DEC"/>
    <w:rsid w:val="002A51BF"/>
    <w:rsid w:val="002A5448"/>
    <w:rsid w:val="002A56FF"/>
    <w:rsid w:val="002A5E9C"/>
    <w:rsid w:val="002A644A"/>
    <w:rsid w:val="002A6BD1"/>
    <w:rsid w:val="002A6C29"/>
    <w:rsid w:val="002A751D"/>
    <w:rsid w:val="002A7C09"/>
    <w:rsid w:val="002B309F"/>
    <w:rsid w:val="002B354F"/>
    <w:rsid w:val="002B3C06"/>
    <w:rsid w:val="002B3FD5"/>
    <w:rsid w:val="002B4ADC"/>
    <w:rsid w:val="002B7D5B"/>
    <w:rsid w:val="002C0526"/>
    <w:rsid w:val="002C1A38"/>
    <w:rsid w:val="002C2FDF"/>
    <w:rsid w:val="002C3A26"/>
    <w:rsid w:val="002C3CA8"/>
    <w:rsid w:val="002C407A"/>
    <w:rsid w:val="002C465D"/>
    <w:rsid w:val="002C4B4B"/>
    <w:rsid w:val="002C4E5A"/>
    <w:rsid w:val="002C4F22"/>
    <w:rsid w:val="002C55C3"/>
    <w:rsid w:val="002C6504"/>
    <w:rsid w:val="002C675F"/>
    <w:rsid w:val="002C6857"/>
    <w:rsid w:val="002C6B7E"/>
    <w:rsid w:val="002C729D"/>
    <w:rsid w:val="002C7A3E"/>
    <w:rsid w:val="002D03F5"/>
    <w:rsid w:val="002D0768"/>
    <w:rsid w:val="002D08FD"/>
    <w:rsid w:val="002D11D8"/>
    <w:rsid w:val="002D1F77"/>
    <w:rsid w:val="002D24D3"/>
    <w:rsid w:val="002D2E6E"/>
    <w:rsid w:val="002D2E8B"/>
    <w:rsid w:val="002D37CE"/>
    <w:rsid w:val="002D450A"/>
    <w:rsid w:val="002D57A6"/>
    <w:rsid w:val="002D5B1D"/>
    <w:rsid w:val="002D5B25"/>
    <w:rsid w:val="002D62ED"/>
    <w:rsid w:val="002D6B1A"/>
    <w:rsid w:val="002D6E20"/>
    <w:rsid w:val="002D767E"/>
    <w:rsid w:val="002D7FD7"/>
    <w:rsid w:val="002E0166"/>
    <w:rsid w:val="002E0305"/>
    <w:rsid w:val="002E045C"/>
    <w:rsid w:val="002E0A2B"/>
    <w:rsid w:val="002E482E"/>
    <w:rsid w:val="002E64BE"/>
    <w:rsid w:val="002E7680"/>
    <w:rsid w:val="002E7B4E"/>
    <w:rsid w:val="002E7FD6"/>
    <w:rsid w:val="002F0194"/>
    <w:rsid w:val="002F0893"/>
    <w:rsid w:val="002F0999"/>
    <w:rsid w:val="002F16AB"/>
    <w:rsid w:val="002F2475"/>
    <w:rsid w:val="002F4919"/>
    <w:rsid w:val="002F491D"/>
    <w:rsid w:val="002F5156"/>
    <w:rsid w:val="002F517A"/>
    <w:rsid w:val="002F5962"/>
    <w:rsid w:val="002F5B6D"/>
    <w:rsid w:val="002F5E07"/>
    <w:rsid w:val="002F6434"/>
    <w:rsid w:val="00300754"/>
    <w:rsid w:val="00300E7B"/>
    <w:rsid w:val="00300E95"/>
    <w:rsid w:val="00300F5D"/>
    <w:rsid w:val="0030101D"/>
    <w:rsid w:val="003012BB"/>
    <w:rsid w:val="003012EC"/>
    <w:rsid w:val="00301367"/>
    <w:rsid w:val="00301C48"/>
    <w:rsid w:val="003030F9"/>
    <w:rsid w:val="0030373D"/>
    <w:rsid w:val="00303E2E"/>
    <w:rsid w:val="00304C0E"/>
    <w:rsid w:val="003055F8"/>
    <w:rsid w:val="00305A34"/>
    <w:rsid w:val="00305C41"/>
    <w:rsid w:val="00306BAC"/>
    <w:rsid w:val="003106CA"/>
    <w:rsid w:val="00310C91"/>
    <w:rsid w:val="0031115D"/>
    <w:rsid w:val="003114D7"/>
    <w:rsid w:val="00311558"/>
    <w:rsid w:val="00311DC9"/>
    <w:rsid w:val="00311EF5"/>
    <w:rsid w:val="00312829"/>
    <w:rsid w:val="00312C31"/>
    <w:rsid w:val="003132A3"/>
    <w:rsid w:val="00313CFE"/>
    <w:rsid w:val="003151F6"/>
    <w:rsid w:val="00315832"/>
    <w:rsid w:val="00315E63"/>
    <w:rsid w:val="00316244"/>
    <w:rsid w:val="003203D8"/>
    <w:rsid w:val="00320F2D"/>
    <w:rsid w:val="003210C6"/>
    <w:rsid w:val="003228DA"/>
    <w:rsid w:val="00322BD3"/>
    <w:rsid w:val="003233D8"/>
    <w:rsid w:val="003235CB"/>
    <w:rsid w:val="003245B5"/>
    <w:rsid w:val="003246FE"/>
    <w:rsid w:val="00326EDA"/>
    <w:rsid w:val="0032750A"/>
    <w:rsid w:val="0033078D"/>
    <w:rsid w:val="00330BAD"/>
    <w:rsid w:val="003310D6"/>
    <w:rsid w:val="00331E84"/>
    <w:rsid w:val="00331F2E"/>
    <w:rsid w:val="00332003"/>
    <w:rsid w:val="00334098"/>
    <w:rsid w:val="00334BC9"/>
    <w:rsid w:val="00334E02"/>
    <w:rsid w:val="00335033"/>
    <w:rsid w:val="003359DA"/>
    <w:rsid w:val="00336865"/>
    <w:rsid w:val="003375CA"/>
    <w:rsid w:val="00337601"/>
    <w:rsid w:val="00337AAA"/>
    <w:rsid w:val="00340652"/>
    <w:rsid w:val="00340773"/>
    <w:rsid w:val="00341CF9"/>
    <w:rsid w:val="00342866"/>
    <w:rsid w:val="00342D2A"/>
    <w:rsid w:val="00343323"/>
    <w:rsid w:val="0034386C"/>
    <w:rsid w:val="00343F47"/>
    <w:rsid w:val="003449B6"/>
    <w:rsid w:val="00344A04"/>
    <w:rsid w:val="00344A88"/>
    <w:rsid w:val="00345AAB"/>
    <w:rsid w:val="00345B2D"/>
    <w:rsid w:val="00347492"/>
    <w:rsid w:val="003477DC"/>
    <w:rsid w:val="003478BA"/>
    <w:rsid w:val="003503C3"/>
    <w:rsid w:val="00350B56"/>
    <w:rsid w:val="00352A0B"/>
    <w:rsid w:val="00355C59"/>
    <w:rsid w:val="00360288"/>
    <w:rsid w:val="0036052D"/>
    <w:rsid w:val="003626C2"/>
    <w:rsid w:val="00362997"/>
    <w:rsid w:val="003630D5"/>
    <w:rsid w:val="00363660"/>
    <w:rsid w:val="00363B5C"/>
    <w:rsid w:val="00363EBE"/>
    <w:rsid w:val="00364CF6"/>
    <w:rsid w:val="0036534A"/>
    <w:rsid w:val="00365D74"/>
    <w:rsid w:val="003666D6"/>
    <w:rsid w:val="00366824"/>
    <w:rsid w:val="00366901"/>
    <w:rsid w:val="003713BE"/>
    <w:rsid w:val="00371890"/>
    <w:rsid w:val="00371CF1"/>
    <w:rsid w:val="003722E4"/>
    <w:rsid w:val="00372506"/>
    <w:rsid w:val="00372BFB"/>
    <w:rsid w:val="00375D11"/>
    <w:rsid w:val="00375D3B"/>
    <w:rsid w:val="00376B28"/>
    <w:rsid w:val="0037737A"/>
    <w:rsid w:val="0037753C"/>
    <w:rsid w:val="00377712"/>
    <w:rsid w:val="003802EB"/>
    <w:rsid w:val="003806CD"/>
    <w:rsid w:val="00380D7D"/>
    <w:rsid w:val="00381099"/>
    <w:rsid w:val="0038278D"/>
    <w:rsid w:val="003829AB"/>
    <w:rsid w:val="0038336B"/>
    <w:rsid w:val="00383EA6"/>
    <w:rsid w:val="00384E76"/>
    <w:rsid w:val="00385D05"/>
    <w:rsid w:val="003860EE"/>
    <w:rsid w:val="00387328"/>
    <w:rsid w:val="003873B8"/>
    <w:rsid w:val="00387F33"/>
    <w:rsid w:val="003909AB"/>
    <w:rsid w:val="00390D09"/>
    <w:rsid w:val="003915FA"/>
    <w:rsid w:val="00391987"/>
    <w:rsid w:val="00391E1C"/>
    <w:rsid w:val="00392134"/>
    <w:rsid w:val="003921D9"/>
    <w:rsid w:val="00392B7C"/>
    <w:rsid w:val="00393FB5"/>
    <w:rsid w:val="003966E7"/>
    <w:rsid w:val="003967D5"/>
    <w:rsid w:val="00397BDE"/>
    <w:rsid w:val="00397D26"/>
    <w:rsid w:val="003A124C"/>
    <w:rsid w:val="003A1522"/>
    <w:rsid w:val="003A1EFF"/>
    <w:rsid w:val="003A27E0"/>
    <w:rsid w:val="003A2A81"/>
    <w:rsid w:val="003A2ACC"/>
    <w:rsid w:val="003A3305"/>
    <w:rsid w:val="003A377E"/>
    <w:rsid w:val="003A3933"/>
    <w:rsid w:val="003A3FF2"/>
    <w:rsid w:val="003A4C74"/>
    <w:rsid w:val="003A5840"/>
    <w:rsid w:val="003A5888"/>
    <w:rsid w:val="003A5C37"/>
    <w:rsid w:val="003A666B"/>
    <w:rsid w:val="003A6BC4"/>
    <w:rsid w:val="003A6F09"/>
    <w:rsid w:val="003B02BB"/>
    <w:rsid w:val="003B0F75"/>
    <w:rsid w:val="003B0F94"/>
    <w:rsid w:val="003B150E"/>
    <w:rsid w:val="003B1BAD"/>
    <w:rsid w:val="003B4B3D"/>
    <w:rsid w:val="003B5547"/>
    <w:rsid w:val="003B5E9D"/>
    <w:rsid w:val="003B624C"/>
    <w:rsid w:val="003B6288"/>
    <w:rsid w:val="003B6C82"/>
    <w:rsid w:val="003B71DD"/>
    <w:rsid w:val="003C089F"/>
    <w:rsid w:val="003C1399"/>
    <w:rsid w:val="003C1EBF"/>
    <w:rsid w:val="003C2218"/>
    <w:rsid w:val="003C22FA"/>
    <w:rsid w:val="003C36AD"/>
    <w:rsid w:val="003C4AD2"/>
    <w:rsid w:val="003C5F47"/>
    <w:rsid w:val="003C7190"/>
    <w:rsid w:val="003C7AF2"/>
    <w:rsid w:val="003D0AA9"/>
    <w:rsid w:val="003D1784"/>
    <w:rsid w:val="003D1CAC"/>
    <w:rsid w:val="003D2368"/>
    <w:rsid w:val="003D363A"/>
    <w:rsid w:val="003D3E3A"/>
    <w:rsid w:val="003D55B0"/>
    <w:rsid w:val="003D5CAE"/>
    <w:rsid w:val="003D6BCB"/>
    <w:rsid w:val="003D7FCD"/>
    <w:rsid w:val="003E0655"/>
    <w:rsid w:val="003E18BE"/>
    <w:rsid w:val="003E22D6"/>
    <w:rsid w:val="003E41B2"/>
    <w:rsid w:val="003E4A2E"/>
    <w:rsid w:val="003E544C"/>
    <w:rsid w:val="003E5745"/>
    <w:rsid w:val="003E6D9E"/>
    <w:rsid w:val="003E7E3B"/>
    <w:rsid w:val="003F02DB"/>
    <w:rsid w:val="003F0554"/>
    <w:rsid w:val="003F09BD"/>
    <w:rsid w:val="003F0C1C"/>
    <w:rsid w:val="003F3628"/>
    <w:rsid w:val="003F3AFB"/>
    <w:rsid w:val="003F43C2"/>
    <w:rsid w:val="003F4ADC"/>
    <w:rsid w:val="003F5A63"/>
    <w:rsid w:val="003F5C5D"/>
    <w:rsid w:val="003F5D4B"/>
    <w:rsid w:val="003F65F5"/>
    <w:rsid w:val="003F6CEF"/>
    <w:rsid w:val="003F6D37"/>
    <w:rsid w:val="003F7410"/>
    <w:rsid w:val="003F7707"/>
    <w:rsid w:val="003F7734"/>
    <w:rsid w:val="00400095"/>
    <w:rsid w:val="00400CAC"/>
    <w:rsid w:val="004034B5"/>
    <w:rsid w:val="00404A9A"/>
    <w:rsid w:val="00406DD5"/>
    <w:rsid w:val="00407458"/>
    <w:rsid w:val="004078AF"/>
    <w:rsid w:val="00407C77"/>
    <w:rsid w:val="00407F98"/>
    <w:rsid w:val="00412AD1"/>
    <w:rsid w:val="00412D36"/>
    <w:rsid w:val="00412EBD"/>
    <w:rsid w:val="00413672"/>
    <w:rsid w:val="00414DCD"/>
    <w:rsid w:val="00415263"/>
    <w:rsid w:val="00415C84"/>
    <w:rsid w:val="00416A11"/>
    <w:rsid w:val="00416BEB"/>
    <w:rsid w:val="00416E69"/>
    <w:rsid w:val="00417B86"/>
    <w:rsid w:val="00417BC2"/>
    <w:rsid w:val="00420459"/>
    <w:rsid w:val="00420E7F"/>
    <w:rsid w:val="00420EFB"/>
    <w:rsid w:val="0042170D"/>
    <w:rsid w:val="00421741"/>
    <w:rsid w:val="00424E90"/>
    <w:rsid w:val="0042512D"/>
    <w:rsid w:val="004262FA"/>
    <w:rsid w:val="004268FA"/>
    <w:rsid w:val="0042710C"/>
    <w:rsid w:val="00427216"/>
    <w:rsid w:val="004305E5"/>
    <w:rsid w:val="00430ACB"/>
    <w:rsid w:val="00430DC0"/>
    <w:rsid w:val="00431498"/>
    <w:rsid w:val="0043193A"/>
    <w:rsid w:val="004329DD"/>
    <w:rsid w:val="00432B54"/>
    <w:rsid w:val="004345FD"/>
    <w:rsid w:val="00434CDE"/>
    <w:rsid w:val="00434D1D"/>
    <w:rsid w:val="00435BF1"/>
    <w:rsid w:val="0043717B"/>
    <w:rsid w:val="00437553"/>
    <w:rsid w:val="00437F0F"/>
    <w:rsid w:val="00440279"/>
    <w:rsid w:val="0044067B"/>
    <w:rsid w:val="00440A76"/>
    <w:rsid w:val="0044147E"/>
    <w:rsid w:val="00441BDC"/>
    <w:rsid w:val="00441E90"/>
    <w:rsid w:val="00442283"/>
    <w:rsid w:val="0044410B"/>
    <w:rsid w:val="00444710"/>
    <w:rsid w:val="00445366"/>
    <w:rsid w:val="00445662"/>
    <w:rsid w:val="00445968"/>
    <w:rsid w:val="0044622F"/>
    <w:rsid w:val="00446942"/>
    <w:rsid w:val="00446D8E"/>
    <w:rsid w:val="0044737D"/>
    <w:rsid w:val="004478C7"/>
    <w:rsid w:val="00447AD8"/>
    <w:rsid w:val="00447ADF"/>
    <w:rsid w:val="00447D85"/>
    <w:rsid w:val="004501F2"/>
    <w:rsid w:val="00450FC4"/>
    <w:rsid w:val="00451026"/>
    <w:rsid w:val="004511DC"/>
    <w:rsid w:val="00451579"/>
    <w:rsid w:val="00451FBD"/>
    <w:rsid w:val="0045264D"/>
    <w:rsid w:val="0045361B"/>
    <w:rsid w:val="00454004"/>
    <w:rsid w:val="00456F23"/>
    <w:rsid w:val="00457F53"/>
    <w:rsid w:val="0046081C"/>
    <w:rsid w:val="00461178"/>
    <w:rsid w:val="004623EE"/>
    <w:rsid w:val="0046250F"/>
    <w:rsid w:val="00462AD7"/>
    <w:rsid w:val="004637E1"/>
    <w:rsid w:val="00463936"/>
    <w:rsid w:val="00463A7B"/>
    <w:rsid w:val="00466B58"/>
    <w:rsid w:val="00467321"/>
    <w:rsid w:val="00470F61"/>
    <w:rsid w:val="00472B99"/>
    <w:rsid w:val="00472C63"/>
    <w:rsid w:val="00472CD4"/>
    <w:rsid w:val="004731E8"/>
    <w:rsid w:val="0047421C"/>
    <w:rsid w:val="004742D3"/>
    <w:rsid w:val="004742F4"/>
    <w:rsid w:val="00474781"/>
    <w:rsid w:val="00474ADC"/>
    <w:rsid w:val="00474FCB"/>
    <w:rsid w:val="004762B5"/>
    <w:rsid w:val="0047661B"/>
    <w:rsid w:val="004767A5"/>
    <w:rsid w:val="00476BF0"/>
    <w:rsid w:val="00476E3A"/>
    <w:rsid w:val="00477734"/>
    <w:rsid w:val="0048055A"/>
    <w:rsid w:val="00480E0F"/>
    <w:rsid w:val="00481578"/>
    <w:rsid w:val="00481B74"/>
    <w:rsid w:val="004820D8"/>
    <w:rsid w:val="004828AA"/>
    <w:rsid w:val="00482C02"/>
    <w:rsid w:val="00483A1C"/>
    <w:rsid w:val="00483E81"/>
    <w:rsid w:val="00483FE5"/>
    <w:rsid w:val="004848C6"/>
    <w:rsid w:val="004852A7"/>
    <w:rsid w:val="004866BE"/>
    <w:rsid w:val="00486AF4"/>
    <w:rsid w:val="00491B86"/>
    <w:rsid w:val="004924BB"/>
    <w:rsid w:val="0049274B"/>
    <w:rsid w:val="0049311B"/>
    <w:rsid w:val="004931C0"/>
    <w:rsid w:val="00493A7E"/>
    <w:rsid w:val="00493CC5"/>
    <w:rsid w:val="00494A3E"/>
    <w:rsid w:val="004952F9"/>
    <w:rsid w:val="00495419"/>
    <w:rsid w:val="0049559A"/>
    <w:rsid w:val="004956AC"/>
    <w:rsid w:val="0049593C"/>
    <w:rsid w:val="00496354"/>
    <w:rsid w:val="0049664A"/>
    <w:rsid w:val="00497E1E"/>
    <w:rsid w:val="00497F60"/>
    <w:rsid w:val="004A0590"/>
    <w:rsid w:val="004A1870"/>
    <w:rsid w:val="004A2C11"/>
    <w:rsid w:val="004A3016"/>
    <w:rsid w:val="004A3993"/>
    <w:rsid w:val="004A47DE"/>
    <w:rsid w:val="004A7844"/>
    <w:rsid w:val="004A7A3D"/>
    <w:rsid w:val="004A7E09"/>
    <w:rsid w:val="004B03E6"/>
    <w:rsid w:val="004B0B65"/>
    <w:rsid w:val="004B1DFB"/>
    <w:rsid w:val="004B20D1"/>
    <w:rsid w:val="004B2D72"/>
    <w:rsid w:val="004B4057"/>
    <w:rsid w:val="004B4BD7"/>
    <w:rsid w:val="004B59DA"/>
    <w:rsid w:val="004B7309"/>
    <w:rsid w:val="004B7C5C"/>
    <w:rsid w:val="004C031A"/>
    <w:rsid w:val="004C0EB1"/>
    <w:rsid w:val="004C108E"/>
    <w:rsid w:val="004C1DFC"/>
    <w:rsid w:val="004C20AC"/>
    <w:rsid w:val="004C2889"/>
    <w:rsid w:val="004C2A83"/>
    <w:rsid w:val="004C2EF0"/>
    <w:rsid w:val="004C3637"/>
    <w:rsid w:val="004C3A8F"/>
    <w:rsid w:val="004C450E"/>
    <w:rsid w:val="004C4590"/>
    <w:rsid w:val="004C4D68"/>
    <w:rsid w:val="004C5C4F"/>
    <w:rsid w:val="004C6010"/>
    <w:rsid w:val="004C6EDE"/>
    <w:rsid w:val="004C7C97"/>
    <w:rsid w:val="004D0FD8"/>
    <w:rsid w:val="004D171B"/>
    <w:rsid w:val="004D25CE"/>
    <w:rsid w:val="004D2D91"/>
    <w:rsid w:val="004D2F70"/>
    <w:rsid w:val="004D3E4D"/>
    <w:rsid w:val="004D44BE"/>
    <w:rsid w:val="004D4843"/>
    <w:rsid w:val="004D4C4C"/>
    <w:rsid w:val="004D4C4F"/>
    <w:rsid w:val="004D4CA7"/>
    <w:rsid w:val="004D5026"/>
    <w:rsid w:val="004D5161"/>
    <w:rsid w:val="004D56A3"/>
    <w:rsid w:val="004D5C9D"/>
    <w:rsid w:val="004D7FC5"/>
    <w:rsid w:val="004E01B0"/>
    <w:rsid w:val="004E0683"/>
    <w:rsid w:val="004E0BA1"/>
    <w:rsid w:val="004E0DE8"/>
    <w:rsid w:val="004E1ABC"/>
    <w:rsid w:val="004E1DEB"/>
    <w:rsid w:val="004E25FF"/>
    <w:rsid w:val="004E283A"/>
    <w:rsid w:val="004E3334"/>
    <w:rsid w:val="004E3A07"/>
    <w:rsid w:val="004E3C07"/>
    <w:rsid w:val="004E473A"/>
    <w:rsid w:val="004E4B96"/>
    <w:rsid w:val="004E5097"/>
    <w:rsid w:val="004E5921"/>
    <w:rsid w:val="004E5B4E"/>
    <w:rsid w:val="004E60ED"/>
    <w:rsid w:val="004E6E0E"/>
    <w:rsid w:val="004E78ED"/>
    <w:rsid w:val="004F0619"/>
    <w:rsid w:val="004F0936"/>
    <w:rsid w:val="004F0DB3"/>
    <w:rsid w:val="004F1007"/>
    <w:rsid w:val="004F1736"/>
    <w:rsid w:val="004F19BE"/>
    <w:rsid w:val="004F3032"/>
    <w:rsid w:val="004F3162"/>
    <w:rsid w:val="004F353A"/>
    <w:rsid w:val="004F376F"/>
    <w:rsid w:val="004F3C04"/>
    <w:rsid w:val="004F3EF7"/>
    <w:rsid w:val="004F498F"/>
    <w:rsid w:val="004F54C4"/>
    <w:rsid w:val="004F559C"/>
    <w:rsid w:val="004F6388"/>
    <w:rsid w:val="004F6953"/>
    <w:rsid w:val="004F6E1B"/>
    <w:rsid w:val="004F711A"/>
    <w:rsid w:val="004F72DC"/>
    <w:rsid w:val="005015D4"/>
    <w:rsid w:val="00502D59"/>
    <w:rsid w:val="00503C37"/>
    <w:rsid w:val="0050506C"/>
    <w:rsid w:val="005066B0"/>
    <w:rsid w:val="005066F5"/>
    <w:rsid w:val="00506F49"/>
    <w:rsid w:val="0051012A"/>
    <w:rsid w:val="0051022B"/>
    <w:rsid w:val="005103F0"/>
    <w:rsid w:val="00510601"/>
    <w:rsid w:val="00510C9F"/>
    <w:rsid w:val="005110BB"/>
    <w:rsid w:val="00511167"/>
    <w:rsid w:val="00511A94"/>
    <w:rsid w:val="00512D16"/>
    <w:rsid w:val="00513D3D"/>
    <w:rsid w:val="00513E9B"/>
    <w:rsid w:val="00514150"/>
    <w:rsid w:val="00514922"/>
    <w:rsid w:val="005155C4"/>
    <w:rsid w:val="00515972"/>
    <w:rsid w:val="005159AC"/>
    <w:rsid w:val="005160B2"/>
    <w:rsid w:val="005160CA"/>
    <w:rsid w:val="00516420"/>
    <w:rsid w:val="005174D6"/>
    <w:rsid w:val="005176E4"/>
    <w:rsid w:val="0051777C"/>
    <w:rsid w:val="0052035B"/>
    <w:rsid w:val="00520B0E"/>
    <w:rsid w:val="00520E68"/>
    <w:rsid w:val="00521FFD"/>
    <w:rsid w:val="00522141"/>
    <w:rsid w:val="00522A3E"/>
    <w:rsid w:val="00522D2D"/>
    <w:rsid w:val="0052318B"/>
    <w:rsid w:val="005237DD"/>
    <w:rsid w:val="0052513E"/>
    <w:rsid w:val="00525365"/>
    <w:rsid w:val="005254F5"/>
    <w:rsid w:val="0052634A"/>
    <w:rsid w:val="0052658F"/>
    <w:rsid w:val="005268C9"/>
    <w:rsid w:val="00526ECA"/>
    <w:rsid w:val="00527605"/>
    <w:rsid w:val="00527EB0"/>
    <w:rsid w:val="00530B93"/>
    <w:rsid w:val="005311E4"/>
    <w:rsid w:val="00532745"/>
    <w:rsid w:val="00532A58"/>
    <w:rsid w:val="00532FFD"/>
    <w:rsid w:val="005333D2"/>
    <w:rsid w:val="005333F5"/>
    <w:rsid w:val="0053367F"/>
    <w:rsid w:val="005351FE"/>
    <w:rsid w:val="0053631F"/>
    <w:rsid w:val="00536724"/>
    <w:rsid w:val="0053695D"/>
    <w:rsid w:val="00537A4D"/>
    <w:rsid w:val="00537BD3"/>
    <w:rsid w:val="0054025F"/>
    <w:rsid w:val="005406C8"/>
    <w:rsid w:val="0054173B"/>
    <w:rsid w:val="005417A7"/>
    <w:rsid w:val="00542036"/>
    <w:rsid w:val="005429C9"/>
    <w:rsid w:val="00542DCF"/>
    <w:rsid w:val="00543989"/>
    <w:rsid w:val="00543994"/>
    <w:rsid w:val="00543C21"/>
    <w:rsid w:val="005440A9"/>
    <w:rsid w:val="00546ACF"/>
    <w:rsid w:val="0054774C"/>
    <w:rsid w:val="00547D64"/>
    <w:rsid w:val="00547DD1"/>
    <w:rsid w:val="00551200"/>
    <w:rsid w:val="00552EF1"/>
    <w:rsid w:val="00553078"/>
    <w:rsid w:val="00553721"/>
    <w:rsid w:val="00553DCB"/>
    <w:rsid w:val="00554BB5"/>
    <w:rsid w:val="0055520B"/>
    <w:rsid w:val="00555237"/>
    <w:rsid w:val="00556694"/>
    <w:rsid w:val="00557FE9"/>
    <w:rsid w:val="00560E7B"/>
    <w:rsid w:val="00561193"/>
    <w:rsid w:val="00562278"/>
    <w:rsid w:val="00562CE4"/>
    <w:rsid w:val="00563B96"/>
    <w:rsid w:val="00563F5F"/>
    <w:rsid w:val="005641A6"/>
    <w:rsid w:val="005647D6"/>
    <w:rsid w:val="00565F15"/>
    <w:rsid w:val="00567693"/>
    <w:rsid w:val="00570C1D"/>
    <w:rsid w:val="005712B4"/>
    <w:rsid w:val="0057137E"/>
    <w:rsid w:val="0057363D"/>
    <w:rsid w:val="005738F6"/>
    <w:rsid w:val="0057396C"/>
    <w:rsid w:val="00573B76"/>
    <w:rsid w:val="005748CC"/>
    <w:rsid w:val="005760C8"/>
    <w:rsid w:val="00576345"/>
    <w:rsid w:val="00576ACD"/>
    <w:rsid w:val="0057719D"/>
    <w:rsid w:val="005803C4"/>
    <w:rsid w:val="00580475"/>
    <w:rsid w:val="00580616"/>
    <w:rsid w:val="00580966"/>
    <w:rsid w:val="00580DD9"/>
    <w:rsid w:val="00581591"/>
    <w:rsid w:val="00581CE2"/>
    <w:rsid w:val="00582FC4"/>
    <w:rsid w:val="005839A5"/>
    <w:rsid w:val="00583F69"/>
    <w:rsid w:val="00584261"/>
    <w:rsid w:val="00584465"/>
    <w:rsid w:val="005849B0"/>
    <w:rsid w:val="00584EE0"/>
    <w:rsid w:val="00585A3D"/>
    <w:rsid w:val="00587542"/>
    <w:rsid w:val="005918F8"/>
    <w:rsid w:val="00591B68"/>
    <w:rsid w:val="00591C42"/>
    <w:rsid w:val="00592718"/>
    <w:rsid w:val="00592E8B"/>
    <w:rsid w:val="00592F29"/>
    <w:rsid w:val="00592FDE"/>
    <w:rsid w:val="00593F76"/>
    <w:rsid w:val="0059439D"/>
    <w:rsid w:val="00595241"/>
    <w:rsid w:val="00595325"/>
    <w:rsid w:val="00595A3E"/>
    <w:rsid w:val="00595CCF"/>
    <w:rsid w:val="005962A7"/>
    <w:rsid w:val="0059679A"/>
    <w:rsid w:val="00597118"/>
    <w:rsid w:val="0059747E"/>
    <w:rsid w:val="005A0077"/>
    <w:rsid w:val="005A0671"/>
    <w:rsid w:val="005A3118"/>
    <w:rsid w:val="005A4CDC"/>
    <w:rsid w:val="005A50F6"/>
    <w:rsid w:val="005A5B89"/>
    <w:rsid w:val="005A7011"/>
    <w:rsid w:val="005A78CC"/>
    <w:rsid w:val="005B04F3"/>
    <w:rsid w:val="005B0C69"/>
    <w:rsid w:val="005B113F"/>
    <w:rsid w:val="005B1A48"/>
    <w:rsid w:val="005B2DBA"/>
    <w:rsid w:val="005B424E"/>
    <w:rsid w:val="005B4424"/>
    <w:rsid w:val="005B55CA"/>
    <w:rsid w:val="005B620C"/>
    <w:rsid w:val="005B62BC"/>
    <w:rsid w:val="005B6B87"/>
    <w:rsid w:val="005B77BC"/>
    <w:rsid w:val="005B784C"/>
    <w:rsid w:val="005C0316"/>
    <w:rsid w:val="005C03DC"/>
    <w:rsid w:val="005C0D6D"/>
    <w:rsid w:val="005C156F"/>
    <w:rsid w:val="005C16FF"/>
    <w:rsid w:val="005C1DC7"/>
    <w:rsid w:val="005C21F9"/>
    <w:rsid w:val="005C22C1"/>
    <w:rsid w:val="005C2979"/>
    <w:rsid w:val="005C3293"/>
    <w:rsid w:val="005C3E7B"/>
    <w:rsid w:val="005C45B2"/>
    <w:rsid w:val="005C5242"/>
    <w:rsid w:val="005C6A51"/>
    <w:rsid w:val="005C6BF2"/>
    <w:rsid w:val="005D0DA6"/>
    <w:rsid w:val="005D1428"/>
    <w:rsid w:val="005D2D56"/>
    <w:rsid w:val="005D2FF0"/>
    <w:rsid w:val="005D3E08"/>
    <w:rsid w:val="005D3E30"/>
    <w:rsid w:val="005D45E8"/>
    <w:rsid w:val="005D6177"/>
    <w:rsid w:val="005D797F"/>
    <w:rsid w:val="005E0123"/>
    <w:rsid w:val="005E01CF"/>
    <w:rsid w:val="005E10A5"/>
    <w:rsid w:val="005E182F"/>
    <w:rsid w:val="005E18C6"/>
    <w:rsid w:val="005E1D51"/>
    <w:rsid w:val="005E1D97"/>
    <w:rsid w:val="005E23D3"/>
    <w:rsid w:val="005E2874"/>
    <w:rsid w:val="005E30C5"/>
    <w:rsid w:val="005E3DCD"/>
    <w:rsid w:val="005E441B"/>
    <w:rsid w:val="005E4871"/>
    <w:rsid w:val="005E672A"/>
    <w:rsid w:val="005E6DAB"/>
    <w:rsid w:val="005E7795"/>
    <w:rsid w:val="005E7D17"/>
    <w:rsid w:val="005F0BB4"/>
    <w:rsid w:val="005F30C2"/>
    <w:rsid w:val="005F38EC"/>
    <w:rsid w:val="005F3ED8"/>
    <w:rsid w:val="005F66F5"/>
    <w:rsid w:val="005F69D6"/>
    <w:rsid w:val="005F754C"/>
    <w:rsid w:val="005F7D91"/>
    <w:rsid w:val="0060004A"/>
    <w:rsid w:val="00600491"/>
    <w:rsid w:val="00601A04"/>
    <w:rsid w:val="00602592"/>
    <w:rsid w:val="00602F50"/>
    <w:rsid w:val="0060307A"/>
    <w:rsid w:val="00603805"/>
    <w:rsid w:val="00603882"/>
    <w:rsid w:val="00603ADC"/>
    <w:rsid w:val="006040EA"/>
    <w:rsid w:val="0060445F"/>
    <w:rsid w:val="00604A10"/>
    <w:rsid w:val="00604D19"/>
    <w:rsid w:val="006057ED"/>
    <w:rsid w:val="00605C49"/>
    <w:rsid w:val="00606DB0"/>
    <w:rsid w:val="00610019"/>
    <w:rsid w:val="00611516"/>
    <w:rsid w:val="006123DB"/>
    <w:rsid w:val="00612925"/>
    <w:rsid w:val="00612B74"/>
    <w:rsid w:val="00612F16"/>
    <w:rsid w:val="006145FE"/>
    <w:rsid w:val="00614A78"/>
    <w:rsid w:val="00614B8A"/>
    <w:rsid w:val="00614FD8"/>
    <w:rsid w:val="006158AE"/>
    <w:rsid w:val="00616237"/>
    <w:rsid w:val="00617020"/>
    <w:rsid w:val="006172AD"/>
    <w:rsid w:val="00617323"/>
    <w:rsid w:val="00617E5F"/>
    <w:rsid w:val="006204A0"/>
    <w:rsid w:val="0062094E"/>
    <w:rsid w:val="00620B19"/>
    <w:rsid w:val="00621C70"/>
    <w:rsid w:val="006222B2"/>
    <w:rsid w:val="006227A7"/>
    <w:rsid w:val="006228A3"/>
    <w:rsid w:val="00623207"/>
    <w:rsid w:val="006244E7"/>
    <w:rsid w:val="00624E3B"/>
    <w:rsid w:val="00624FA6"/>
    <w:rsid w:val="006251D6"/>
    <w:rsid w:val="00625BF0"/>
    <w:rsid w:val="00625CB9"/>
    <w:rsid w:val="00625D51"/>
    <w:rsid w:val="006308D4"/>
    <w:rsid w:val="006312AD"/>
    <w:rsid w:val="006316FF"/>
    <w:rsid w:val="00632A0D"/>
    <w:rsid w:val="00632C33"/>
    <w:rsid w:val="00632E6D"/>
    <w:rsid w:val="00633609"/>
    <w:rsid w:val="006348E2"/>
    <w:rsid w:val="00634D87"/>
    <w:rsid w:val="0063555D"/>
    <w:rsid w:val="00635A3F"/>
    <w:rsid w:val="006361A0"/>
    <w:rsid w:val="00636792"/>
    <w:rsid w:val="006374CD"/>
    <w:rsid w:val="00637508"/>
    <w:rsid w:val="006375C3"/>
    <w:rsid w:val="00640236"/>
    <w:rsid w:val="00641363"/>
    <w:rsid w:val="00641DD4"/>
    <w:rsid w:val="00641FFA"/>
    <w:rsid w:val="0064285A"/>
    <w:rsid w:val="00643484"/>
    <w:rsid w:val="006444C4"/>
    <w:rsid w:val="00645347"/>
    <w:rsid w:val="006455B6"/>
    <w:rsid w:val="00646599"/>
    <w:rsid w:val="00646A00"/>
    <w:rsid w:val="006505E6"/>
    <w:rsid w:val="00650685"/>
    <w:rsid w:val="00650EB2"/>
    <w:rsid w:val="00651231"/>
    <w:rsid w:val="0065182C"/>
    <w:rsid w:val="0065253C"/>
    <w:rsid w:val="0065653A"/>
    <w:rsid w:val="00656B0A"/>
    <w:rsid w:val="00656CFE"/>
    <w:rsid w:val="0066079D"/>
    <w:rsid w:val="00662287"/>
    <w:rsid w:val="00662B8A"/>
    <w:rsid w:val="00663A26"/>
    <w:rsid w:val="00663B8D"/>
    <w:rsid w:val="00664166"/>
    <w:rsid w:val="0066463D"/>
    <w:rsid w:val="00664860"/>
    <w:rsid w:val="00664F65"/>
    <w:rsid w:val="006658AC"/>
    <w:rsid w:val="00665FCF"/>
    <w:rsid w:val="00666F92"/>
    <w:rsid w:val="0067111C"/>
    <w:rsid w:val="00671C79"/>
    <w:rsid w:val="00672A38"/>
    <w:rsid w:val="00673EF0"/>
    <w:rsid w:val="00675175"/>
    <w:rsid w:val="00676CD2"/>
    <w:rsid w:val="00677EBE"/>
    <w:rsid w:val="006803F7"/>
    <w:rsid w:val="006808CD"/>
    <w:rsid w:val="00681416"/>
    <w:rsid w:val="00681513"/>
    <w:rsid w:val="00681C22"/>
    <w:rsid w:val="006829AD"/>
    <w:rsid w:val="00684185"/>
    <w:rsid w:val="00685054"/>
    <w:rsid w:val="006854BB"/>
    <w:rsid w:val="006854C6"/>
    <w:rsid w:val="00686023"/>
    <w:rsid w:val="006861C6"/>
    <w:rsid w:val="00686726"/>
    <w:rsid w:val="00686B91"/>
    <w:rsid w:val="00690106"/>
    <w:rsid w:val="0069031D"/>
    <w:rsid w:val="0069152A"/>
    <w:rsid w:val="00691567"/>
    <w:rsid w:val="00692776"/>
    <w:rsid w:val="00693104"/>
    <w:rsid w:val="00694377"/>
    <w:rsid w:val="0069452F"/>
    <w:rsid w:val="0069580E"/>
    <w:rsid w:val="0069626D"/>
    <w:rsid w:val="00697D8E"/>
    <w:rsid w:val="006A004C"/>
    <w:rsid w:val="006A04EC"/>
    <w:rsid w:val="006A0EC2"/>
    <w:rsid w:val="006A10FF"/>
    <w:rsid w:val="006A15C2"/>
    <w:rsid w:val="006A1A16"/>
    <w:rsid w:val="006A1A38"/>
    <w:rsid w:val="006A2AEB"/>
    <w:rsid w:val="006A4506"/>
    <w:rsid w:val="006A511D"/>
    <w:rsid w:val="006A5CE0"/>
    <w:rsid w:val="006A69A6"/>
    <w:rsid w:val="006B06D7"/>
    <w:rsid w:val="006B27DF"/>
    <w:rsid w:val="006B2F73"/>
    <w:rsid w:val="006B2FE7"/>
    <w:rsid w:val="006B3298"/>
    <w:rsid w:val="006B3BAA"/>
    <w:rsid w:val="006B3D42"/>
    <w:rsid w:val="006B3F02"/>
    <w:rsid w:val="006B5F79"/>
    <w:rsid w:val="006B6BE7"/>
    <w:rsid w:val="006B7307"/>
    <w:rsid w:val="006B799A"/>
    <w:rsid w:val="006B7C98"/>
    <w:rsid w:val="006C060B"/>
    <w:rsid w:val="006C16EC"/>
    <w:rsid w:val="006C2040"/>
    <w:rsid w:val="006C2B04"/>
    <w:rsid w:val="006C2C61"/>
    <w:rsid w:val="006C2D60"/>
    <w:rsid w:val="006C34D5"/>
    <w:rsid w:val="006C34FA"/>
    <w:rsid w:val="006C3D6C"/>
    <w:rsid w:val="006C41E7"/>
    <w:rsid w:val="006C551F"/>
    <w:rsid w:val="006C62BF"/>
    <w:rsid w:val="006C63E1"/>
    <w:rsid w:val="006C72BC"/>
    <w:rsid w:val="006C7DEF"/>
    <w:rsid w:val="006D0612"/>
    <w:rsid w:val="006D0DE2"/>
    <w:rsid w:val="006D16AF"/>
    <w:rsid w:val="006D23AD"/>
    <w:rsid w:val="006D2FCA"/>
    <w:rsid w:val="006D3EE2"/>
    <w:rsid w:val="006D432E"/>
    <w:rsid w:val="006D5607"/>
    <w:rsid w:val="006D60FF"/>
    <w:rsid w:val="006D6913"/>
    <w:rsid w:val="006D6C87"/>
    <w:rsid w:val="006D7509"/>
    <w:rsid w:val="006D776C"/>
    <w:rsid w:val="006D7CC3"/>
    <w:rsid w:val="006D7F5A"/>
    <w:rsid w:val="006E0084"/>
    <w:rsid w:val="006E0870"/>
    <w:rsid w:val="006E0955"/>
    <w:rsid w:val="006E12F4"/>
    <w:rsid w:val="006E1B66"/>
    <w:rsid w:val="006E21A0"/>
    <w:rsid w:val="006E229D"/>
    <w:rsid w:val="006E24C6"/>
    <w:rsid w:val="006E25DB"/>
    <w:rsid w:val="006E2728"/>
    <w:rsid w:val="006E3C71"/>
    <w:rsid w:val="006E40D4"/>
    <w:rsid w:val="006E4225"/>
    <w:rsid w:val="006E4B38"/>
    <w:rsid w:val="006E4E89"/>
    <w:rsid w:val="006E6B2F"/>
    <w:rsid w:val="006E728E"/>
    <w:rsid w:val="006E7343"/>
    <w:rsid w:val="006E76AD"/>
    <w:rsid w:val="006F25E4"/>
    <w:rsid w:val="006F2814"/>
    <w:rsid w:val="006F29AC"/>
    <w:rsid w:val="006F384B"/>
    <w:rsid w:val="006F4FDF"/>
    <w:rsid w:val="006F504B"/>
    <w:rsid w:val="006F5725"/>
    <w:rsid w:val="006F60BB"/>
    <w:rsid w:val="006F6568"/>
    <w:rsid w:val="006F65BD"/>
    <w:rsid w:val="006F65DE"/>
    <w:rsid w:val="006F6F2F"/>
    <w:rsid w:val="006F736B"/>
    <w:rsid w:val="006F7807"/>
    <w:rsid w:val="006F7AF2"/>
    <w:rsid w:val="00700D05"/>
    <w:rsid w:val="007013FF"/>
    <w:rsid w:val="007015F2"/>
    <w:rsid w:val="007029CD"/>
    <w:rsid w:val="00703282"/>
    <w:rsid w:val="007033EA"/>
    <w:rsid w:val="00703C3B"/>
    <w:rsid w:val="0070453C"/>
    <w:rsid w:val="00704A1E"/>
    <w:rsid w:val="007050E9"/>
    <w:rsid w:val="0070519D"/>
    <w:rsid w:val="00706290"/>
    <w:rsid w:val="00706654"/>
    <w:rsid w:val="00706DCC"/>
    <w:rsid w:val="00707274"/>
    <w:rsid w:val="00707D5F"/>
    <w:rsid w:val="00707F84"/>
    <w:rsid w:val="00710C34"/>
    <w:rsid w:val="00710D6A"/>
    <w:rsid w:val="00712441"/>
    <w:rsid w:val="007129CB"/>
    <w:rsid w:val="00713E7E"/>
    <w:rsid w:val="00714202"/>
    <w:rsid w:val="007145DF"/>
    <w:rsid w:val="007149A4"/>
    <w:rsid w:val="00716219"/>
    <w:rsid w:val="007166DD"/>
    <w:rsid w:val="00716C76"/>
    <w:rsid w:val="0071769D"/>
    <w:rsid w:val="00717FA1"/>
    <w:rsid w:val="007209FA"/>
    <w:rsid w:val="00720F6C"/>
    <w:rsid w:val="007222F6"/>
    <w:rsid w:val="00722CBF"/>
    <w:rsid w:val="007234BF"/>
    <w:rsid w:val="00723969"/>
    <w:rsid w:val="0072428F"/>
    <w:rsid w:val="007248EA"/>
    <w:rsid w:val="00724E48"/>
    <w:rsid w:val="007250E2"/>
    <w:rsid w:val="00725678"/>
    <w:rsid w:val="0072587D"/>
    <w:rsid w:val="00725BC8"/>
    <w:rsid w:val="00726A99"/>
    <w:rsid w:val="007300BA"/>
    <w:rsid w:val="0073024F"/>
    <w:rsid w:val="007308A6"/>
    <w:rsid w:val="00730F65"/>
    <w:rsid w:val="00732429"/>
    <w:rsid w:val="00732489"/>
    <w:rsid w:val="00732685"/>
    <w:rsid w:val="00733855"/>
    <w:rsid w:val="00734001"/>
    <w:rsid w:val="0073419E"/>
    <w:rsid w:val="00735520"/>
    <w:rsid w:val="0073559F"/>
    <w:rsid w:val="007357A9"/>
    <w:rsid w:val="00735856"/>
    <w:rsid w:val="00735D3E"/>
    <w:rsid w:val="00736EEB"/>
    <w:rsid w:val="00737427"/>
    <w:rsid w:val="00737C29"/>
    <w:rsid w:val="00737ED1"/>
    <w:rsid w:val="007403ED"/>
    <w:rsid w:val="00740647"/>
    <w:rsid w:val="00740AAA"/>
    <w:rsid w:val="0074172A"/>
    <w:rsid w:val="00741743"/>
    <w:rsid w:val="00741E71"/>
    <w:rsid w:val="0074382E"/>
    <w:rsid w:val="00744329"/>
    <w:rsid w:val="00744469"/>
    <w:rsid w:val="00747F8C"/>
    <w:rsid w:val="00747FF0"/>
    <w:rsid w:val="00750324"/>
    <w:rsid w:val="00750A5A"/>
    <w:rsid w:val="00751CDA"/>
    <w:rsid w:val="00751F17"/>
    <w:rsid w:val="007522E1"/>
    <w:rsid w:val="00752EEE"/>
    <w:rsid w:val="00755A6C"/>
    <w:rsid w:val="00755B97"/>
    <w:rsid w:val="007561FB"/>
    <w:rsid w:val="007563B3"/>
    <w:rsid w:val="00757DE2"/>
    <w:rsid w:val="00760519"/>
    <w:rsid w:val="00760B36"/>
    <w:rsid w:val="00760BDA"/>
    <w:rsid w:val="007620D8"/>
    <w:rsid w:val="00765026"/>
    <w:rsid w:val="007650BF"/>
    <w:rsid w:val="00765951"/>
    <w:rsid w:val="0076794F"/>
    <w:rsid w:val="007707CC"/>
    <w:rsid w:val="00770FAF"/>
    <w:rsid w:val="00771B5F"/>
    <w:rsid w:val="007728D1"/>
    <w:rsid w:val="00772BE1"/>
    <w:rsid w:val="00772DEA"/>
    <w:rsid w:val="0077384B"/>
    <w:rsid w:val="00773DC3"/>
    <w:rsid w:val="00773DC4"/>
    <w:rsid w:val="007749E7"/>
    <w:rsid w:val="00775A20"/>
    <w:rsid w:val="00775D93"/>
    <w:rsid w:val="007760F0"/>
    <w:rsid w:val="0077628B"/>
    <w:rsid w:val="00776E1D"/>
    <w:rsid w:val="00777458"/>
    <w:rsid w:val="007803DB"/>
    <w:rsid w:val="00781A3D"/>
    <w:rsid w:val="0078230F"/>
    <w:rsid w:val="00782C22"/>
    <w:rsid w:val="00783318"/>
    <w:rsid w:val="00783D22"/>
    <w:rsid w:val="00784268"/>
    <w:rsid w:val="007843DE"/>
    <w:rsid w:val="00785110"/>
    <w:rsid w:val="00785A73"/>
    <w:rsid w:val="00786C33"/>
    <w:rsid w:val="007870DD"/>
    <w:rsid w:val="0079009A"/>
    <w:rsid w:val="00790A7F"/>
    <w:rsid w:val="007914E4"/>
    <w:rsid w:val="00792018"/>
    <w:rsid w:val="00792BCD"/>
    <w:rsid w:val="00794071"/>
    <w:rsid w:val="00794139"/>
    <w:rsid w:val="007944B3"/>
    <w:rsid w:val="0079466B"/>
    <w:rsid w:val="00794D56"/>
    <w:rsid w:val="00794DA2"/>
    <w:rsid w:val="007950CA"/>
    <w:rsid w:val="00796787"/>
    <w:rsid w:val="007974EF"/>
    <w:rsid w:val="00797EC2"/>
    <w:rsid w:val="007A0C1C"/>
    <w:rsid w:val="007A2798"/>
    <w:rsid w:val="007A2A25"/>
    <w:rsid w:val="007A2E12"/>
    <w:rsid w:val="007A34C3"/>
    <w:rsid w:val="007A39F3"/>
    <w:rsid w:val="007A3BF7"/>
    <w:rsid w:val="007A4039"/>
    <w:rsid w:val="007A55F4"/>
    <w:rsid w:val="007A6A15"/>
    <w:rsid w:val="007A7177"/>
    <w:rsid w:val="007B045F"/>
    <w:rsid w:val="007B0E23"/>
    <w:rsid w:val="007B0F65"/>
    <w:rsid w:val="007B15AF"/>
    <w:rsid w:val="007B1F87"/>
    <w:rsid w:val="007B2140"/>
    <w:rsid w:val="007B2842"/>
    <w:rsid w:val="007B32C0"/>
    <w:rsid w:val="007B3CD0"/>
    <w:rsid w:val="007B526A"/>
    <w:rsid w:val="007B54AC"/>
    <w:rsid w:val="007B6A67"/>
    <w:rsid w:val="007B6B7A"/>
    <w:rsid w:val="007B7B08"/>
    <w:rsid w:val="007C0054"/>
    <w:rsid w:val="007C1D0F"/>
    <w:rsid w:val="007C1D37"/>
    <w:rsid w:val="007C22D1"/>
    <w:rsid w:val="007C2DA7"/>
    <w:rsid w:val="007C2F9E"/>
    <w:rsid w:val="007C319F"/>
    <w:rsid w:val="007C3572"/>
    <w:rsid w:val="007C42F0"/>
    <w:rsid w:val="007C4DA3"/>
    <w:rsid w:val="007C4DC3"/>
    <w:rsid w:val="007C5726"/>
    <w:rsid w:val="007C595D"/>
    <w:rsid w:val="007C5BB8"/>
    <w:rsid w:val="007C5CEF"/>
    <w:rsid w:val="007C5E26"/>
    <w:rsid w:val="007C60FA"/>
    <w:rsid w:val="007C645A"/>
    <w:rsid w:val="007C6780"/>
    <w:rsid w:val="007C7039"/>
    <w:rsid w:val="007C7343"/>
    <w:rsid w:val="007D0982"/>
    <w:rsid w:val="007D0BAB"/>
    <w:rsid w:val="007D199C"/>
    <w:rsid w:val="007D2472"/>
    <w:rsid w:val="007D251A"/>
    <w:rsid w:val="007D3442"/>
    <w:rsid w:val="007D40BA"/>
    <w:rsid w:val="007D4590"/>
    <w:rsid w:val="007D4789"/>
    <w:rsid w:val="007D591A"/>
    <w:rsid w:val="007D5DB3"/>
    <w:rsid w:val="007D640A"/>
    <w:rsid w:val="007D7A09"/>
    <w:rsid w:val="007E09F0"/>
    <w:rsid w:val="007E119E"/>
    <w:rsid w:val="007E1DE7"/>
    <w:rsid w:val="007E4457"/>
    <w:rsid w:val="007E46F2"/>
    <w:rsid w:val="007E4F4B"/>
    <w:rsid w:val="007E55B7"/>
    <w:rsid w:val="007E5E4E"/>
    <w:rsid w:val="007E61FE"/>
    <w:rsid w:val="007E6C6F"/>
    <w:rsid w:val="007E7CD9"/>
    <w:rsid w:val="007F009E"/>
    <w:rsid w:val="007F0402"/>
    <w:rsid w:val="007F0AEF"/>
    <w:rsid w:val="007F0E0E"/>
    <w:rsid w:val="007F17DD"/>
    <w:rsid w:val="007F1DE4"/>
    <w:rsid w:val="007F28F2"/>
    <w:rsid w:val="007F2C3B"/>
    <w:rsid w:val="007F2DB8"/>
    <w:rsid w:val="007F354B"/>
    <w:rsid w:val="007F3B78"/>
    <w:rsid w:val="007F4629"/>
    <w:rsid w:val="007F4CE9"/>
    <w:rsid w:val="007F5479"/>
    <w:rsid w:val="007F5BDB"/>
    <w:rsid w:val="007F6186"/>
    <w:rsid w:val="007F7DCC"/>
    <w:rsid w:val="008030D2"/>
    <w:rsid w:val="008048A9"/>
    <w:rsid w:val="00805574"/>
    <w:rsid w:val="00806163"/>
    <w:rsid w:val="00810D3B"/>
    <w:rsid w:val="00811A05"/>
    <w:rsid w:val="00811AF3"/>
    <w:rsid w:val="00812D7E"/>
    <w:rsid w:val="008132BD"/>
    <w:rsid w:val="00813404"/>
    <w:rsid w:val="00813C01"/>
    <w:rsid w:val="00814A39"/>
    <w:rsid w:val="00814B33"/>
    <w:rsid w:val="00815C88"/>
    <w:rsid w:val="00815EC0"/>
    <w:rsid w:val="00816054"/>
    <w:rsid w:val="008163E2"/>
    <w:rsid w:val="00817233"/>
    <w:rsid w:val="008178DB"/>
    <w:rsid w:val="00821AC7"/>
    <w:rsid w:val="00822253"/>
    <w:rsid w:val="00822C9F"/>
    <w:rsid w:val="0082360A"/>
    <w:rsid w:val="008236EB"/>
    <w:rsid w:val="00824BD4"/>
    <w:rsid w:val="00824C92"/>
    <w:rsid w:val="00824DD1"/>
    <w:rsid w:val="0082501C"/>
    <w:rsid w:val="0082511F"/>
    <w:rsid w:val="008251DF"/>
    <w:rsid w:val="00825611"/>
    <w:rsid w:val="00826327"/>
    <w:rsid w:val="0082726D"/>
    <w:rsid w:val="00827A28"/>
    <w:rsid w:val="008304F9"/>
    <w:rsid w:val="00832755"/>
    <w:rsid w:val="00832CE1"/>
    <w:rsid w:val="008330FD"/>
    <w:rsid w:val="008335C8"/>
    <w:rsid w:val="0083411B"/>
    <w:rsid w:val="008342A0"/>
    <w:rsid w:val="008352BB"/>
    <w:rsid w:val="00835C6D"/>
    <w:rsid w:val="0083674A"/>
    <w:rsid w:val="00836D83"/>
    <w:rsid w:val="00836DF0"/>
    <w:rsid w:val="008370EC"/>
    <w:rsid w:val="008378A3"/>
    <w:rsid w:val="00837A61"/>
    <w:rsid w:val="00840938"/>
    <w:rsid w:val="0084196B"/>
    <w:rsid w:val="00841C1D"/>
    <w:rsid w:val="00841F8F"/>
    <w:rsid w:val="00842202"/>
    <w:rsid w:val="0084386A"/>
    <w:rsid w:val="0084560E"/>
    <w:rsid w:val="008456DC"/>
    <w:rsid w:val="00845DDF"/>
    <w:rsid w:val="00846D91"/>
    <w:rsid w:val="00847845"/>
    <w:rsid w:val="00850C05"/>
    <w:rsid w:val="0085106F"/>
    <w:rsid w:val="00851323"/>
    <w:rsid w:val="00851E76"/>
    <w:rsid w:val="0085385F"/>
    <w:rsid w:val="0085395C"/>
    <w:rsid w:val="0085504E"/>
    <w:rsid w:val="00855537"/>
    <w:rsid w:val="00855E3F"/>
    <w:rsid w:val="0085730B"/>
    <w:rsid w:val="008605EC"/>
    <w:rsid w:val="00860608"/>
    <w:rsid w:val="008607EC"/>
    <w:rsid w:val="0086099C"/>
    <w:rsid w:val="00860DFA"/>
    <w:rsid w:val="0086154C"/>
    <w:rsid w:val="00861813"/>
    <w:rsid w:val="00861F80"/>
    <w:rsid w:val="0086225E"/>
    <w:rsid w:val="00862DA2"/>
    <w:rsid w:val="00862F04"/>
    <w:rsid w:val="008632DE"/>
    <w:rsid w:val="0086330D"/>
    <w:rsid w:val="00863ED4"/>
    <w:rsid w:val="00863F7B"/>
    <w:rsid w:val="00865A7E"/>
    <w:rsid w:val="0086737A"/>
    <w:rsid w:val="00867E10"/>
    <w:rsid w:val="00870511"/>
    <w:rsid w:val="008737A4"/>
    <w:rsid w:val="00874DCA"/>
    <w:rsid w:val="00874E50"/>
    <w:rsid w:val="00876169"/>
    <w:rsid w:val="0087664E"/>
    <w:rsid w:val="008773C7"/>
    <w:rsid w:val="0087776A"/>
    <w:rsid w:val="00881367"/>
    <w:rsid w:val="00882418"/>
    <w:rsid w:val="00882C71"/>
    <w:rsid w:val="00882CE8"/>
    <w:rsid w:val="00883A44"/>
    <w:rsid w:val="00883F1C"/>
    <w:rsid w:val="008843E5"/>
    <w:rsid w:val="008848F1"/>
    <w:rsid w:val="00884AFF"/>
    <w:rsid w:val="00884E63"/>
    <w:rsid w:val="008904BE"/>
    <w:rsid w:val="0089052E"/>
    <w:rsid w:val="00890974"/>
    <w:rsid w:val="00890984"/>
    <w:rsid w:val="00890E7B"/>
    <w:rsid w:val="00891C41"/>
    <w:rsid w:val="00892459"/>
    <w:rsid w:val="00893596"/>
    <w:rsid w:val="00895628"/>
    <w:rsid w:val="00895A38"/>
    <w:rsid w:val="0089601D"/>
    <w:rsid w:val="008966FD"/>
    <w:rsid w:val="00896843"/>
    <w:rsid w:val="0089775E"/>
    <w:rsid w:val="00897C2A"/>
    <w:rsid w:val="00897D14"/>
    <w:rsid w:val="00897F8F"/>
    <w:rsid w:val="008A022D"/>
    <w:rsid w:val="008A05E4"/>
    <w:rsid w:val="008A0E22"/>
    <w:rsid w:val="008A11D0"/>
    <w:rsid w:val="008A194B"/>
    <w:rsid w:val="008A2F5B"/>
    <w:rsid w:val="008A2F7C"/>
    <w:rsid w:val="008A5317"/>
    <w:rsid w:val="008A58ED"/>
    <w:rsid w:val="008A6186"/>
    <w:rsid w:val="008A6A23"/>
    <w:rsid w:val="008A6C1F"/>
    <w:rsid w:val="008A6C61"/>
    <w:rsid w:val="008A6E60"/>
    <w:rsid w:val="008A7316"/>
    <w:rsid w:val="008A73A9"/>
    <w:rsid w:val="008B0721"/>
    <w:rsid w:val="008B2AE5"/>
    <w:rsid w:val="008B2C61"/>
    <w:rsid w:val="008B2DEC"/>
    <w:rsid w:val="008B2F8F"/>
    <w:rsid w:val="008B499C"/>
    <w:rsid w:val="008B4CA1"/>
    <w:rsid w:val="008B55BC"/>
    <w:rsid w:val="008B5A50"/>
    <w:rsid w:val="008B5F6B"/>
    <w:rsid w:val="008B7887"/>
    <w:rsid w:val="008B7BBD"/>
    <w:rsid w:val="008C1875"/>
    <w:rsid w:val="008C1E64"/>
    <w:rsid w:val="008C1FB8"/>
    <w:rsid w:val="008C36D9"/>
    <w:rsid w:val="008C40FC"/>
    <w:rsid w:val="008C591B"/>
    <w:rsid w:val="008C5E79"/>
    <w:rsid w:val="008C614D"/>
    <w:rsid w:val="008C63E0"/>
    <w:rsid w:val="008C65C4"/>
    <w:rsid w:val="008C6A25"/>
    <w:rsid w:val="008C735E"/>
    <w:rsid w:val="008C7709"/>
    <w:rsid w:val="008C7728"/>
    <w:rsid w:val="008D1533"/>
    <w:rsid w:val="008D1998"/>
    <w:rsid w:val="008D200A"/>
    <w:rsid w:val="008D20A7"/>
    <w:rsid w:val="008D22CB"/>
    <w:rsid w:val="008D2951"/>
    <w:rsid w:val="008D2F8D"/>
    <w:rsid w:val="008D4271"/>
    <w:rsid w:val="008D4278"/>
    <w:rsid w:val="008D439F"/>
    <w:rsid w:val="008D4CEA"/>
    <w:rsid w:val="008D52EB"/>
    <w:rsid w:val="008D54A9"/>
    <w:rsid w:val="008D5F00"/>
    <w:rsid w:val="008D6018"/>
    <w:rsid w:val="008D6800"/>
    <w:rsid w:val="008D6AF7"/>
    <w:rsid w:val="008E07E1"/>
    <w:rsid w:val="008E0BF3"/>
    <w:rsid w:val="008E0E1B"/>
    <w:rsid w:val="008E1723"/>
    <w:rsid w:val="008E1847"/>
    <w:rsid w:val="008E2BE4"/>
    <w:rsid w:val="008E2D97"/>
    <w:rsid w:val="008E3356"/>
    <w:rsid w:val="008E3927"/>
    <w:rsid w:val="008E3E39"/>
    <w:rsid w:val="008E4975"/>
    <w:rsid w:val="008E5157"/>
    <w:rsid w:val="008E524E"/>
    <w:rsid w:val="008E5D18"/>
    <w:rsid w:val="008E6A9B"/>
    <w:rsid w:val="008E6B83"/>
    <w:rsid w:val="008E7522"/>
    <w:rsid w:val="008E77F5"/>
    <w:rsid w:val="008E7D67"/>
    <w:rsid w:val="008F0471"/>
    <w:rsid w:val="008F0A45"/>
    <w:rsid w:val="008F1806"/>
    <w:rsid w:val="008F33B0"/>
    <w:rsid w:val="008F3E16"/>
    <w:rsid w:val="008F3FDC"/>
    <w:rsid w:val="008F5054"/>
    <w:rsid w:val="008F530C"/>
    <w:rsid w:val="008F5771"/>
    <w:rsid w:val="008F5ED7"/>
    <w:rsid w:val="008F6968"/>
    <w:rsid w:val="008F6F9B"/>
    <w:rsid w:val="008F72D7"/>
    <w:rsid w:val="008F74E7"/>
    <w:rsid w:val="00900E4B"/>
    <w:rsid w:val="009013B1"/>
    <w:rsid w:val="00901CA7"/>
    <w:rsid w:val="00903898"/>
    <w:rsid w:val="00904570"/>
    <w:rsid w:val="00904681"/>
    <w:rsid w:val="00904BAC"/>
    <w:rsid w:val="00904EB0"/>
    <w:rsid w:val="00905CF5"/>
    <w:rsid w:val="00906479"/>
    <w:rsid w:val="00906822"/>
    <w:rsid w:val="00906E6A"/>
    <w:rsid w:val="00907062"/>
    <w:rsid w:val="00907E58"/>
    <w:rsid w:val="00907FF9"/>
    <w:rsid w:val="0091019E"/>
    <w:rsid w:val="00911C02"/>
    <w:rsid w:val="00911F71"/>
    <w:rsid w:val="00912486"/>
    <w:rsid w:val="009129F3"/>
    <w:rsid w:val="00912E1A"/>
    <w:rsid w:val="0091328F"/>
    <w:rsid w:val="009132DD"/>
    <w:rsid w:val="00914523"/>
    <w:rsid w:val="00914CC3"/>
    <w:rsid w:val="0091655F"/>
    <w:rsid w:val="0091680C"/>
    <w:rsid w:val="00916B53"/>
    <w:rsid w:val="00916D26"/>
    <w:rsid w:val="0092038F"/>
    <w:rsid w:val="009208AC"/>
    <w:rsid w:val="00920B0E"/>
    <w:rsid w:val="00921068"/>
    <w:rsid w:val="009220ED"/>
    <w:rsid w:val="009226BB"/>
    <w:rsid w:val="0092293F"/>
    <w:rsid w:val="00922FDE"/>
    <w:rsid w:val="0092353E"/>
    <w:rsid w:val="0092376A"/>
    <w:rsid w:val="009253EE"/>
    <w:rsid w:val="00925A77"/>
    <w:rsid w:val="00926B6A"/>
    <w:rsid w:val="0092753B"/>
    <w:rsid w:val="00927B4C"/>
    <w:rsid w:val="00930BD1"/>
    <w:rsid w:val="00931320"/>
    <w:rsid w:val="009332EA"/>
    <w:rsid w:val="00933641"/>
    <w:rsid w:val="00933D6B"/>
    <w:rsid w:val="0093466E"/>
    <w:rsid w:val="009355D1"/>
    <w:rsid w:val="0093621A"/>
    <w:rsid w:val="00936445"/>
    <w:rsid w:val="00937631"/>
    <w:rsid w:val="0093793D"/>
    <w:rsid w:val="00940242"/>
    <w:rsid w:val="00940246"/>
    <w:rsid w:val="00941924"/>
    <w:rsid w:val="00942B4A"/>
    <w:rsid w:val="009443F3"/>
    <w:rsid w:val="0094508E"/>
    <w:rsid w:val="00945323"/>
    <w:rsid w:val="009457A0"/>
    <w:rsid w:val="00945A7C"/>
    <w:rsid w:val="0094619C"/>
    <w:rsid w:val="00946A2D"/>
    <w:rsid w:val="00946C63"/>
    <w:rsid w:val="00947138"/>
    <w:rsid w:val="00947237"/>
    <w:rsid w:val="009473A0"/>
    <w:rsid w:val="009475DF"/>
    <w:rsid w:val="00947A2E"/>
    <w:rsid w:val="009501A0"/>
    <w:rsid w:val="009513F3"/>
    <w:rsid w:val="00951DEA"/>
    <w:rsid w:val="0095288A"/>
    <w:rsid w:val="009536C8"/>
    <w:rsid w:val="00953A12"/>
    <w:rsid w:val="00954658"/>
    <w:rsid w:val="0095499B"/>
    <w:rsid w:val="0095556D"/>
    <w:rsid w:val="009557D0"/>
    <w:rsid w:val="00955B33"/>
    <w:rsid w:val="00956C2C"/>
    <w:rsid w:val="009578A9"/>
    <w:rsid w:val="00961403"/>
    <w:rsid w:val="009621BD"/>
    <w:rsid w:val="0096250F"/>
    <w:rsid w:val="009625CF"/>
    <w:rsid w:val="00962BA6"/>
    <w:rsid w:val="009631E9"/>
    <w:rsid w:val="00963880"/>
    <w:rsid w:val="00963DDF"/>
    <w:rsid w:val="00964025"/>
    <w:rsid w:val="00965B2D"/>
    <w:rsid w:val="00965BF8"/>
    <w:rsid w:val="00965C13"/>
    <w:rsid w:val="00965EA1"/>
    <w:rsid w:val="009665D1"/>
    <w:rsid w:val="00966748"/>
    <w:rsid w:val="00966BF8"/>
    <w:rsid w:val="00967B0B"/>
    <w:rsid w:val="00967D46"/>
    <w:rsid w:val="00967D95"/>
    <w:rsid w:val="00970B61"/>
    <w:rsid w:val="00971F36"/>
    <w:rsid w:val="009720CC"/>
    <w:rsid w:val="0097243B"/>
    <w:rsid w:val="00972CA5"/>
    <w:rsid w:val="00973165"/>
    <w:rsid w:val="009748AE"/>
    <w:rsid w:val="00974CEA"/>
    <w:rsid w:val="00975007"/>
    <w:rsid w:val="009753CE"/>
    <w:rsid w:val="009768E3"/>
    <w:rsid w:val="00976B80"/>
    <w:rsid w:val="00977316"/>
    <w:rsid w:val="0098099F"/>
    <w:rsid w:val="009817AA"/>
    <w:rsid w:val="00981949"/>
    <w:rsid w:val="00981ECF"/>
    <w:rsid w:val="0098267B"/>
    <w:rsid w:val="009828B1"/>
    <w:rsid w:val="00982AE0"/>
    <w:rsid w:val="00982CC7"/>
    <w:rsid w:val="009831C3"/>
    <w:rsid w:val="00983A72"/>
    <w:rsid w:val="00983C25"/>
    <w:rsid w:val="00985084"/>
    <w:rsid w:val="00985796"/>
    <w:rsid w:val="00985E9C"/>
    <w:rsid w:val="0098620D"/>
    <w:rsid w:val="00986EDD"/>
    <w:rsid w:val="009875A7"/>
    <w:rsid w:val="00987FCC"/>
    <w:rsid w:val="00990332"/>
    <w:rsid w:val="0099094E"/>
    <w:rsid w:val="00990A88"/>
    <w:rsid w:val="00991DAC"/>
    <w:rsid w:val="00991E92"/>
    <w:rsid w:val="00992942"/>
    <w:rsid w:val="00992CB2"/>
    <w:rsid w:val="00992CEC"/>
    <w:rsid w:val="00993845"/>
    <w:rsid w:val="0099391B"/>
    <w:rsid w:val="00993F01"/>
    <w:rsid w:val="0099417E"/>
    <w:rsid w:val="009946D2"/>
    <w:rsid w:val="009948C4"/>
    <w:rsid w:val="009962F6"/>
    <w:rsid w:val="00996435"/>
    <w:rsid w:val="00996C95"/>
    <w:rsid w:val="00997E6F"/>
    <w:rsid w:val="00997F34"/>
    <w:rsid w:val="009A066B"/>
    <w:rsid w:val="009A08EA"/>
    <w:rsid w:val="009A0CC1"/>
    <w:rsid w:val="009A1036"/>
    <w:rsid w:val="009A3201"/>
    <w:rsid w:val="009A3789"/>
    <w:rsid w:val="009A38DE"/>
    <w:rsid w:val="009A3B64"/>
    <w:rsid w:val="009A3D27"/>
    <w:rsid w:val="009A5100"/>
    <w:rsid w:val="009A5439"/>
    <w:rsid w:val="009A565E"/>
    <w:rsid w:val="009A7760"/>
    <w:rsid w:val="009A7832"/>
    <w:rsid w:val="009B01F3"/>
    <w:rsid w:val="009B0227"/>
    <w:rsid w:val="009B0DAA"/>
    <w:rsid w:val="009B0E96"/>
    <w:rsid w:val="009B13BF"/>
    <w:rsid w:val="009B1A1A"/>
    <w:rsid w:val="009B2DF5"/>
    <w:rsid w:val="009B337E"/>
    <w:rsid w:val="009B415D"/>
    <w:rsid w:val="009B41D2"/>
    <w:rsid w:val="009B51B5"/>
    <w:rsid w:val="009B5433"/>
    <w:rsid w:val="009B5852"/>
    <w:rsid w:val="009B6168"/>
    <w:rsid w:val="009B680E"/>
    <w:rsid w:val="009B6875"/>
    <w:rsid w:val="009B70EB"/>
    <w:rsid w:val="009B7FD3"/>
    <w:rsid w:val="009C0EAD"/>
    <w:rsid w:val="009C141A"/>
    <w:rsid w:val="009C16FC"/>
    <w:rsid w:val="009C28BE"/>
    <w:rsid w:val="009C2F37"/>
    <w:rsid w:val="009C3627"/>
    <w:rsid w:val="009C421A"/>
    <w:rsid w:val="009C5000"/>
    <w:rsid w:val="009C51D5"/>
    <w:rsid w:val="009C6528"/>
    <w:rsid w:val="009C7184"/>
    <w:rsid w:val="009D015F"/>
    <w:rsid w:val="009D0199"/>
    <w:rsid w:val="009D01AE"/>
    <w:rsid w:val="009D04D7"/>
    <w:rsid w:val="009D0E4D"/>
    <w:rsid w:val="009D0E7B"/>
    <w:rsid w:val="009D125D"/>
    <w:rsid w:val="009D127C"/>
    <w:rsid w:val="009D1C5D"/>
    <w:rsid w:val="009D277B"/>
    <w:rsid w:val="009D28D6"/>
    <w:rsid w:val="009D5EC8"/>
    <w:rsid w:val="009D6737"/>
    <w:rsid w:val="009D6C90"/>
    <w:rsid w:val="009D7366"/>
    <w:rsid w:val="009D7D24"/>
    <w:rsid w:val="009E16D8"/>
    <w:rsid w:val="009E243A"/>
    <w:rsid w:val="009E3450"/>
    <w:rsid w:val="009E36AA"/>
    <w:rsid w:val="009E3C43"/>
    <w:rsid w:val="009E3EA1"/>
    <w:rsid w:val="009E4068"/>
    <w:rsid w:val="009E487C"/>
    <w:rsid w:val="009E5B92"/>
    <w:rsid w:val="009E5C21"/>
    <w:rsid w:val="009E5F55"/>
    <w:rsid w:val="009E6492"/>
    <w:rsid w:val="009E6B65"/>
    <w:rsid w:val="009E6DA1"/>
    <w:rsid w:val="009E712E"/>
    <w:rsid w:val="009E77EF"/>
    <w:rsid w:val="009F05F0"/>
    <w:rsid w:val="009F0A3E"/>
    <w:rsid w:val="009F3A0F"/>
    <w:rsid w:val="009F3D3C"/>
    <w:rsid w:val="009F4075"/>
    <w:rsid w:val="009F4B61"/>
    <w:rsid w:val="009F5EE1"/>
    <w:rsid w:val="009F6056"/>
    <w:rsid w:val="009F6D42"/>
    <w:rsid w:val="009F7726"/>
    <w:rsid w:val="00A00D2A"/>
    <w:rsid w:val="00A035CB"/>
    <w:rsid w:val="00A04129"/>
    <w:rsid w:val="00A0599D"/>
    <w:rsid w:val="00A059B8"/>
    <w:rsid w:val="00A06883"/>
    <w:rsid w:val="00A078C0"/>
    <w:rsid w:val="00A07E1C"/>
    <w:rsid w:val="00A10FBE"/>
    <w:rsid w:val="00A11457"/>
    <w:rsid w:val="00A11504"/>
    <w:rsid w:val="00A11F3E"/>
    <w:rsid w:val="00A1205E"/>
    <w:rsid w:val="00A14497"/>
    <w:rsid w:val="00A148BB"/>
    <w:rsid w:val="00A14DF5"/>
    <w:rsid w:val="00A14F3D"/>
    <w:rsid w:val="00A15219"/>
    <w:rsid w:val="00A15445"/>
    <w:rsid w:val="00A155CB"/>
    <w:rsid w:val="00A15D38"/>
    <w:rsid w:val="00A1665C"/>
    <w:rsid w:val="00A20785"/>
    <w:rsid w:val="00A21222"/>
    <w:rsid w:val="00A212A6"/>
    <w:rsid w:val="00A21751"/>
    <w:rsid w:val="00A21BF7"/>
    <w:rsid w:val="00A22137"/>
    <w:rsid w:val="00A22BA4"/>
    <w:rsid w:val="00A23591"/>
    <w:rsid w:val="00A238DF"/>
    <w:rsid w:val="00A23FB3"/>
    <w:rsid w:val="00A24FA7"/>
    <w:rsid w:val="00A257C7"/>
    <w:rsid w:val="00A26749"/>
    <w:rsid w:val="00A26E2D"/>
    <w:rsid w:val="00A27094"/>
    <w:rsid w:val="00A270FB"/>
    <w:rsid w:val="00A3021A"/>
    <w:rsid w:val="00A30620"/>
    <w:rsid w:val="00A307DF"/>
    <w:rsid w:val="00A30C43"/>
    <w:rsid w:val="00A324D4"/>
    <w:rsid w:val="00A32F1E"/>
    <w:rsid w:val="00A3387C"/>
    <w:rsid w:val="00A33A0B"/>
    <w:rsid w:val="00A33F6E"/>
    <w:rsid w:val="00A3443E"/>
    <w:rsid w:val="00A346A2"/>
    <w:rsid w:val="00A346DC"/>
    <w:rsid w:val="00A34F9E"/>
    <w:rsid w:val="00A35E72"/>
    <w:rsid w:val="00A36361"/>
    <w:rsid w:val="00A36B05"/>
    <w:rsid w:val="00A370AC"/>
    <w:rsid w:val="00A37AC1"/>
    <w:rsid w:val="00A41CC3"/>
    <w:rsid w:val="00A428D7"/>
    <w:rsid w:val="00A42CAE"/>
    <w:rsid w:val="00A4340D"/>
    <w:rsid w:val="00A4351C"/>
    <w:rsid w:val="00A43884"/>
    <w:rsid w:val="00A43C28"/>
    <w:rsid w:val="00A44309"/>
    <w:rsid w:val="00A446C7"/>
    <w:rsid w:val="00A446F7"/>
    <w:rsid w:val="00A45C95"/>
    <w:rsid w:val="00A466DC"/>
    <w:rsid w:val="00A477E9"/>
    <w:rsid w:val="00A50EAB"/>
    <w:rsid w:val="00A517D1"/>
    <w:rsid w:val="00A51990"/>
    <w:rsid w:val="00A51D45"/>
    <w:rsid w:val="00A5291F"/>
    <w:rsid w:val="00A5384E"/>
    <w:rsid w:val="00A54835"/>
    <w:rsid w:val="00A558C8"/>
    <w:rsid w:val="00A55F8A"/>
    <w:rsid w:val="00A56413"/>
    <w:rsid w:val="00A56C1E"/>
    <w:rsid w:val="00A56FC6"/>
    <w:rsid w:val="00A57035"/>
    <w:rsid w:val="00A574B0"/>
    <w:rsid w:val="00A5791F"/>
    <w:rsid w:val="00A60585"/>
    <w:rsid w:val="00A6288E"/>
    <w:rsid w:val="00A628B1"/>
    <w:rsid w:val="00A62C3B"/>
    <w:rsid w:val="00A63E5B"/>
    <w:rsid w:val="00A64C9C"/>
    <w:rsid w:val="00A6642B"/>
    <w:rsid w:val="00A66E94"/>
    <w:rsid w:val="00A67EEE"/>
    <w:rsid w:val="00A7085D"/>
    <w:rsid w:val="00A7094F"/>
    <w:rsid w:val="00A723E4"/>
    <w:rsid w:val="00A72696"/>
    <w:rsid w:val="00A72EC3"/>
    <w:rsid w:val="00A73461"/>
    <w:rsid w:val="00A737A4"/>
    <w:rsid w:val="00A737DF"/>
    <w:rsid w:val="00A74239"/>
    <w:rsid w:val="00A74A54"/>
    <w:rsid w:val="00A74F13"/>
    <w:rsid w:val="00A75ADB"/>
    <w:rsid w:val="00A75DF0"/>
    <w:rsid w:val="00A766FC"/>
    <w:rsid w:val="00A76A62"/>
    <w:rsid w:val="00A777C5"/>
    <w:rsid w:val="00A778D0"/>
    <w:rsid w:val="00A77B5A"/>
    <w:rsid w:val="00A77B92"/>
    <w:rsid w:val="00A80551"/>
    <w:rsid w:val="00A8225A"/>
    <w:rsid w:val="00A8303A"/>
    <w:rsid w:val="00A836B6"/>
    <w:rsid w:val="00A85926"/>
    <w:rsid w:val="00A85AAF"/>
    <w:rsid w:val="00A86C6B"/>
    <w:rsid w:val="00A86CA5"/>
    <w:rsid w:val="00A86CFE"/>
    <w:rsid w:val="00A86EC0"/>
    <w:rsid w:val="00A879B9"/>
    <w:rsid w:val="00A87C21"/>
    <w:rsid w:val="00A87C6C"/>
    <w:rsid w:val="00A90AC1"/>
    <w:rsid w:val="00A91B3E"/>
    <w:rsid w:val="00A9258C"/>
    <w:rsid w:val="00A939A2"/>
    <w:rsid w:val="00A93C26"/>
    <w:rsid w:val="00A9477E"/>
    <w:rsid w:val="00A94C69"/>
    <w:rsid w:val="00A95C46"/>
    <w:rsid w:val="00A95CE4"/>
    <w:rsid w:val="00A95D04"/>
    <w:rsid w:val="00A960D6"/>
    <w:rsid w:val="00A96217"/>
    <w:rsid w:val="00AA0E81"/>
    <w:rsid w:val="00AA22E3"/>
    <w:rsid w:val="00AA2E2F"/>
    <w:rsid w:val="00AA2EA0"/>
    <w:rsid w:val="00AA37BE"/>
    <w:rsid w:val="00AA3BFC"/>
    <w:rsid w:val="00AA3FFE"/>
    <w:rsid w:val="00AA42D0"/>
    <w:rsid w:val="00AA4926"/>
    <w:rsid w:val="00AA6789"/>
    <w:rsid w:val="00AA6FE5"/>
    <w:rsid w:val="00AB0405"/>
    <w:rsid w:val="00AB0BAA"/>
    <w:rsid w:val="00AB0CF9"/>
    <w:rsid w:val="00AB18F6"/>
    <w:rsid w:val="00AB2323"/>
    <w:rsid w:val="00AB2806"/>
    <w:rsid w:val="00AB49C1"/>
    <w:rsid w:val="00AB5794"/>
    <w:rsid w:val="00AB6133"/>
    <w:rsid w:val="00AB65CE"/>
    <w:rsid w:val="00AC13B5"/>
    <w:rsid w:val="00AC2310"/>
    <w:rsid w:val="00AC2616"/>
    <w:rsid w:val="00AC284D"/>
    <w:rsid w:val="00AC287C"/>
    <w:rsid w:val="00AC2FE0"/>
    <w:rsid w:val="00AC3CE4"/>
    <w:rsid w:val="00AC3E5E"/>
    <w:rsid w:val="00AC46E4"/>
    <w:rsid w:val="00AC486A"/>
    <w:rsid w:val="00AC4F12"/>
    <w:rsid w:val="00AC5378"/>
    <w:rsid w:val="00AC5713"/>
    <w:rsid w:val="00AC7EA6"/>
    <w:rsid w:val="00AD07D4"/>
    <w:rsid w:val="00AD09B7"/>
    <w:rsid w:val="00AD10FF"/>
    <w:rsid w:val="00AD18C1"/>
    <w:rsid w:val="00AD2255"/>
    <w:rsid w:val="00AD233C"/>
    <w:rsid w:val="00AD281C"/>
    <w:rsid w:val="00AD2B10"/>
    <w:rsid w:val="00AD2BB3"/>
    <w:rsid w:val="00AD2CAF"/>
    <w:rsid w:val="00AD3C09"/>
    <w:rsid w:val="00AD3F80"/>
    <w:rsid w:val="00AD5983"/>
    <w:rsid w:val="00AD66C2"/>
    <w:rsid w:val="00AD6BA5"/>
    <w:rsid w:val="00AD7282"/>
    <w:rsid w:val="00AD7471"/>
    <w:rsid w:val="00AD78B7"/>
    <w:rsid w:val="00AD7C35"/>
    <w:rsid w:val="00AD7F19"/>
    <w:rsid w:val="00AE004F"/>
    <w:rsid w:val="00AE0FBC"/>
    <w:rsid w:val="00AE12E5"/>
    <w:rsid w:val="00AE142E"/>
    <w:rsid w:val="00AE1E61"/>
    <w:rsid w:val="00AE1F30"/>
    <w:rsid w:val="00AE1FD7"/>
    <w:rsid w:val="00AE298E"/>
    <w:rsid w:val="00AE3488"/>
    <w:rsid w:val="00AE3578"/>
    <w:rsid w:val="00AE37A9"/>
    <w:rsid w:val="00AE4618"/>
    <w:rsid w:val="00AE46A3"/>
    <w:rsid w:val="00AE4874"/>
    <w:rsid w:val="00AE52D1"/>
    <w:rsid w:val="00AE5791"/>
    <w:rsid w:val="00AE5F95"/>
    <w:rsid w:val="00AE62EB"/>
    <w:rsid w:val="00AE6CFF"/>
    <w:rsid w:val="00AE7993"/>
    <w:rsid w:val="00AE7A0E"/>
    <w:rsid w:val="00AE7E29"/>
    <w:rsid w:val="00AF0408"/>
    <w:rsid w:val="00AF08F1"/>
    <w:rsid w:val="00AF091B"/>
    <w:rsid w:val="00AF1AAB"/>
    <w:rsid w:val="00AF1BC3"/>
    <w:rsid w:val="00AF24B2"/>
    <w:rsid w:val="00AF291E"/>
    <w:rsid w:val="00AF29EE"/>
    <w:rsid w:val="00AF2A76"/>
    <w:rsid w:val="00AF2D5D"/>
    <w:rsid w:val="00AF3673"/>
    <w:rsid w:val="00AF5623"/>
    <w:rsid w:val="00AF56B0"/>
    <w:rsid w:val="00AF5E62"/>
    <w:rsid w:val="00AF62B8"/>
    <w:rsid w:val="00AF6499"/>
    <w:rsid w:val="00AF6751"/>
    <w:rsid w:val="00B004A3"/>
    <w:rsid w:val="00B008B7"/>
    <w:rsid w:val="00B01208"/>
    <w:rsid w:val="00B02C54"/>
    <w:rsid w:val="00B02DF3"/>
    <w:rsid w:val="00B05C89"/>
    <w:rsid w:val="00B061D8"/>
    <w:rsid w:val="00B066A9"/>
    <w:rsid w:val="00B06E8F"/>
    <w:rsid w:val="00B10760"/>
    <w:rsid w:val="00B108DA"/>
    <w:rsid w:val="00B10A7F"/>
    <w:rsid w:val="00B11272"/>
    <w:rsid w:val="00B11F81"/>
    <w:rsid w:val="00B126A6"/>
    <w:rsid w:val="00B132E4"/>
    <w:rsid w:val="00B13C1A"/>
    <w:rsid w:val="00B14F2F"/>
    <w:rsid w:val="00B153BF"/>
    <w:rsid w:val="00B15B65"/>
    <w:rsid w:val="00B15C4F"/>
    <w:rsid w:val="00B1633E"/>
    <w:rsid w:val="00B17730"/>
    <w:rsid w:val="00B17E8D"/>
    <w:rsid w:val="00B20671"/>
    <w:rsid w:val="00B21454"/>
    <w:rsid w:val="00B214E5"/>
    <w:rsid w:val="00B21838"/>
    <w:rsid w:val="00B22C4D"/>
    <w:rsid w:val="00B22F33"/>
    <w:rsid w:val="00B23228"/>
    <w:rsid w:val="00B23518"/>
    <w:rsid w:val="00B24048"/>
    <w:rsid w:val="00B241BD"/>
    <w:rsid w:val="00B2442C"/>
    <w:rsid w:val="00B24457"/>
    <w:rsid w:val="00B24FB8"/>
    <w:rsid w:val="00B262D3"/>
    <w:rsid w:val="00B2653E"/>
    <w:rsid w:val="00B269F0"/>
    <w:rsid w:val="00B26A12"/>
    <w:rsid w:val="00B272F0"/>
    <w:rsid w:val="00B3116E"/>
    <w:rsid w:val="00B31890"/>
    <w:rsid w:val="00B31BB6"/>
    <w:rsid w:val="00B31ED9"/>
    <w:rsid w:val="00B322B7"/>
    <w:rsid w:val="00B33DA7"/>
    <w:rsid w:val="00B33F4C"/>
    <w:rsid w:val="00B34016"/>
    <w:rsid w:val="00B3473B"/>
    <w:rsid w:val="00B34CE3"/>
    <w:rsid w:val="00B34CF9"/>
    <w:rsid w:val="00B357F4"/>
    <w:rsid w:val="00B36045"/>
    <w:rsid w:val="00B360C5"/>
    <w:rsid w:val="00B3657F"/>
    <w:rsid w:val="00B3661C"/>
    <w:rsid w:val="00B3663C"/>
    <w:rsid w:val="00B36779"/>
    <w:rsid w:val="00B406B6"/>
    <w:rsid w:val="00B406C8"/>
    <w:rsid w:val="00B40B42"/>
    <w:rsid w:val="00B40C59"/>
    <w:rsid w:val="00B4114D"/>
    <w:rsid w:val="00B412C7"/>
    <w:rsid w:val="00B41A59"/>
    <w:rsid w:val="00B42559"/>
    <w:rsid w:val="00B42685"/>
    <w:rsid w:val="00B44E7F"/>
    <w:rsid w:val="00B4583D"/>
    <w:rsid w:val="00B4652A"/>
    <w:rsid w:val="00B46B75"/>
    <w:rsid w:val="00B46DA5"/>
    <w:rsid w:val="00B4756A"/>
    <w:rsid w:val="00B50C4D"/>
    <w:rsid w:val="00B511FD"/>
    <w:rsid w:val="00B5192E"/>
    <w:rsid w:val="00B51F52"/>
    <w:rsid w:val="00B53552"/>
    <w:rsid w:val="00B53E09"/>
    <w:rsid w:val="00B54A1B"/>
    <w:rsid w:val="00B54D1C"/>
    <w:rsid w:val="00B54E31"/>
    <w:rsid w:val="00B55710"/>
    <w:rsid w:val="00B5663F"/>
    <w:rsid w:val="00B567EC"/>
    <w:rsid w:val="00B56D13"/>
    <w:rsid w:val="00B602A4"/>
    <w:rsid w:val="00B60D89"/>
    <w:rsid w:val="00B61D25"/>
    <w:rsid w:val="00B6232C"/>
    <w:rsid w:val="00B6236E"/>
    <w:rsid w:val="00B6343A"/>
    <w:rsid w:val="00B63816"/>
    <w:rsid w:val="00B649D0"/>
    <w:rsid w:val="00B658F0"/>
    <w:rsid w:val="00B65A6E"/>
    <w:rsid w:val="00B66397"/>
    <w:rsid w:val="00B66432"/>
    <w:rsid w:val="00B66603"/>
    <w:rsid w:val="00B66A3D"/>
    <w:rsid w:val="00B66A74"/>
    <w:rsid w:val="00B66D29"/>
    <w:rsid w:val="00B67620"/>
    <w:rsid w:val="00B67D3F"/>
    <w:rsid w:val="00B67F44"/>
    <w:rsid w:val="00B71217"/>
    <w:rsid w:val="00B717DC"/>
    <w:rsid w:val="00B7195D"/>
    <w:rsid w:val="00B72623"/>
    <w:rsid w:val="00B729B1"/>
    <w:rsid w:val="00B73879"/>
    <w:rsid w:val="00B73A0F"/>
    <w:rsid w:val="00B76DDC"/>
    <w:rsid w:val="00B772B0"/>
    <w:rsid w:val="00B8080C"/>
    <w:rsid w:val="00B80A85"/>
    <w:rsid w:val="00B80B25"/>
    <w:rsid w:val="00B8144B"/>
    <w:rsid w:val="00B816D8"/>
    <w:rsid w:val="00B81B68"/>
    <w:rsid w:val="00B827B5"/>
    <w:rsid w:val="00B830C9"/>
    <w:rsid w:val="00B835D8"/>
    <w:rsid w:val="00B8368F"/>
    <w:rsid w:val="00B8401D"/>
    <w:rsid w:val="00B847E6"/>
    <w:rsid w:val="00B84A2A"/>
    <w:rsid w:val="00B8542C"/>
    <w:rsid w:val="00B85844"/>
    <w:rsid w:val="00B85AC4"/>
    <w:rsid w:val="00B85DC3"/>
    <w:rsid w:val="00B85FAF"/>
    <w:rsid w:val="00B86610"/>
    <w:rsid w:val="00B86C89"/>
    <w:rsid w:val="00B90311"/>
    <w:rsid w:val="00B903E9"/>
    <w:rsid w:val="00B90738"/>
    <w:rsid w:val="00B91C5F"/>
    <w:rsid w:val="00B932C8"/>
    <w:rsid w:val="00B950AD"/>
    <w:rsid w:val="00B95B6B"/>
    <w:rsid w:val="00B9676B"/>
    <w:rsid w:val="00B971DF"/>
    <w:rsid w:val="00BA1381"/>
    <w:rsid w:val="00BA2A20"/>
    <w:rsid w:val="00BA2FEB"/>
    <w:rsid w:val="00BA4003"/>
    <w:rsid w:val="00BA4D8D"/>
    <w:rsid w:val="00BA500B"/>
    <w:rsid w:val="00BA5203"/>
    <w:rsid w:val="00BA6780"/>
    <w:rsid w:val="00BA6D04"/>
    <w:rsid w:val="00BB0038"/>
    <w:rsid w:val="00BB00D3"/>
    <w:rsid w:val="00BB01B4"/>
    <w:rsid w:val="00BB0489"/>
    <w:rsid w:val="00BB0E04"/>
    <w:rsid w:val="00BB185A"/>
    <w:rsid w:val="00BB3890"/>
    <w:rsid w:val="00BB3B9E"/>
    <w:rsid w:val="00BB3E55"/>
    <w:rsid w:val="00BB5317"/>
    <w:rsid w:val="00BB5F4C"/>
    <w:rsid w:val="00BB6F58"/>
    <w:rsid w:val="00BB758D"/>
    <w:rsid w:val="00BC01EE"/>
    <w:rsid w:val="00BC0F00"/>
    <w:rsid w:val="00BC2610"/>
    <w:rsid w:val="00BC2677"/>
    <w:rsid w:val="00BC26E4"/>
    <w:rsid w:val="00BC3583"/>
    <w:rsid w:val="00BC42C0"/>
    <w:rsid w:val="00BC4BB9"/>
    <w:rsid w:val="00BC4C77"/>
    <w:rsid w:val="00BC5127"/>
    <w:rsid w:val="00BC59F1"/>
    <w:rsid w:val="00BC685A"/>
    <w:rsid w:val="00BC7732"/>
    <w:rsid w:val="00BD0191"/>
    <w:rsid w:val="00BD084E"/>
    <w:rsid w:val="00BD198C"/>
    <w:rsid w:val="00BD1E44"/>
    <w:rsid w:val="00BD23AC"/>
    <w:rsid w:val="00BD276E"/>
    <w:rsid w:val="00BD2B99"/>
    <w:rsid w:val="00BD2E59"/>
    <w:rsid w:val="00BD3786"/>
    <w:rsid w:val="00BD3D49"/>
    <w:rsid w:val="00BD3E02"/>
    <w:rsid w:val="00BD3ED6"/>
    <w:rsid w:val="00BD4037"/>
    <w:rsid w:val="00BD41B6"/>
    <w:rsid w:val="00BD5698"/>
    <w:rsid w:val="00BD5EFF"/>
    <w:rsid w:val="00BD67AD"/>
    <w:rsid w:val="00BD6DE9"/>
    <w:rsid w:val="00BD70BE"/>
    <w:rsid w:val="00BD726C"/>
    <w:rsid w:val="00BD76E6"/>
    <w:rsid w:val="00BD7ED8"/>
    <w:rsid w:val="00BE063B"/>
    <w:rsid w:val="00BE0726"/>
    <w:rsid w:val="00BE0B9C"/>
    <w:rsid w:val="00BE1872"/>
    <w:rsid w:val="00BE20F7"/>
    <w:rsid w:val="00BE26C5"/>
    <w:rsid w:val="00BE2C0A"/>
    <w:rsid w:val="00BE2DD2"/>
    <w:rsid w:val="00BE3007"/>
    <w:rsid w:val="00BE327B"/>
    <w:rsid w:val="00BE3662"/>
    <w:rsid w:val="00BE3961"/>
    <w:rsid w:val="00BE39E8"/>
    <w:rsid w:val="00BE4E63"/>
    <w:rsid w:val="00BE51AA"/>
    <w:rsid w:val="00BE51C8"/>
    <w:rsid w:val="00BE537E"/>
    <w:rsid w:val="00BE68B2"/>
    <w:rsid w:val="00BE6DF8"/>
    <w:rsid w:val="00BE736E"/>
    <w:rsid w:val="00BE7F2E"/>
    <w:rsid w:val="00BF066D"/>
    <w:rsid w:val="00BF123B"/>
    <w:rsid w:val="00BF3736"/>
    <w:rsid w:val="00BF4634"/>
    <w:rsid w:val="00BF5DEB"/>
    <w:rsid w:val="00BF70CA"/>
    <w:rsid w:val="00BF76B0"/>
    <w:rsid w:val="00BF7E26"/>
    <w:rsid w:val="00C00065"/>
    <w:rsid w:val="00C0012F"/>
    <w:rsid w:val="00C00630"/>
    <w:rsid w:val="00C006ED"/>
    <w:rsid w:val="00C0077E"/>
    <w:rsid w:val="00C010DD"/>
    <w:rsid w:val="00C013A6"/>
    <w:rsid w:val="00C01955"/>
    <w:rsid w:val="00C01E02"/>
    <w:rsid w:val="00C01E6D"/>
    <w:rsid w:val="00C0269C"/>
    <w:rsid w:val="00C02BC5"/>
    <w:rsid w:val="00C03482"/>
    <w:rsid w:val="00C03514"/>
    <w:rsid w:val="00C03AC7"/>
    <w:rsid w:val="00C03BE5"/>
    <w:rsid w:val="00C03E48"/>
    <w:rsid w:val="00C03F90"/>
    <w:rsid w:val="00C05482"/>
    <w:rsid w:val="00C059D7"/>
    <w:rsid w:val="00C05D82"/>
    <w:rsid w:val="00C060E9"/>
    <w:rsid w:val="00C06964"/>
    <w:rsid w:val="00C10060"/>
    <w:rsid w:val="00C1016A"/>
    <w:rsid w:val="00C13158"/>
    <w:rsid w:val="00C135D6"/>
    <w:rsid w:val="00C13997"/>
    <w:rsid w:val="00C13EB2"/>
    <w:rsid w:val="00C144FB"/>
    <w:rsid w:val="00C14FA0"/>
    <w:rsid w:val="00C153A5"/>
    <w:rsid w:val="00C15601"/>
    <w:rsid w:val="00C165EE"/>
    <w:rsid w:val="00C16A38"/>
    <w:rsid w:val="00C17217"/>
    <w:rsid w:val="00C175F3"/>
    <w:rsid w:val="00C17830"/>
    <w:rsid w:val="00C213FD"/>
    <w:rsid w:val="00C21ACC"/>
    <w:rsid w:val="00C232D9"/>
    <w:rsid w:val="00C24632"/>
    <w:rsid w:val="00C2495F"/>
    <w:rsid w:val="00C24AA5"/>
    <w:rsid w:val="00C25AA8"/>
    <w:rsid w:val="00C25B12"/>
    <w:rsid w:val="00C25D7E"/>
    <w:rsid w:val="00C25F26"/>
    <w:rsid w:val="00C2633F"/>
    <w:rsid w:val="00C2687F"/>
    <w:rsid w:val="00C2697D"/>
    <w:rsid w:val="00C2754E"/>
    <w:rsid w:val="00C27AF2"/>
    <w:rsid w:val="00C3015D"/>
    <w:rsid w:val="00C30248"/>
    <w:rsid w:val="00C305B3"/>
    <w:rsid w:val="00C30B00"/>
    <w:rsid w:val="00C30BAE"/>
    <w:rsid w:val="00C31157"/>
    <w:rsid w:val="00C315EA"/>
    <w:rsid w:val="00C3165F"/>
    <w:rsid w:val="00C319AB"/>
    <w:rsid w:val="00C3377D"/>
    <w:rsid w:val="00C34A30"/>
    <w:rsid w:val="00C34BF7"/>
    <w:rsid w:val="00C35A07"/>
    <w:rsid w:val="00C367C9"/>
    <w:rsid w:val="00C40031"/>
    <w:rsid w:val="00C4011C"/>
    <w:rsid w:val="00C40946"/>
    <w:rsid w:val="00C40AE8"/>
    <w:rsid w:val="00C42A62"/>
    <w:rsid w:val="00C42E01"/>
    <w:rsid w:val="00C43391"/>
    <w:rsid w:val="00C43773"/>
    <w:rsid w:val="00C43A41"/>
    <w:rsid w:val="00C43C23"/>
    <w:rsid w:val="00C43E9F"/>
    <w:rsid w:val="00C446E9"/>
    <w:rsid w:val="00C44ADF"/>
    <w:rsid w:val="00C44DFE"/>
    <w:rsid w:val="00C4516A"/>
    <w:rsid w:val="00C469E6"/>
    <w:rsid w:val="00C46E7D"/>
    <w:rsid w:val="00C4717D"/>
    <w:rsid w:val="00C509FC"/>
    <w:rsid w:val="00C50E4A"/>
    <w:rsid w:val="00C51202"/>
    <w:rsid w:val="00C52167"/>
    <w:rsid w:val="00C52908"/>
    <w:rsid w:val="00C548CD"/>
    <w:rsid w:val="00C55388"/>
    <w:rsid w:val="00C55B8D"/>
    <w:rsid w:val="00C56E73"/>
    <w:rsid w:val="00C6001F"/>
    <w:rsid w:val="00C604F4"/>
    <w:rsid w:val="00C608B4"/>
    <w:rsid w:val="00C60D63"/>
    <w:rsid w:val="00C61926"/>
    <w:rsid w:val="00C624F8"/>
    <w:rsid w:val="00C629A6"/>
    <w:rsid w:val="00C634F0"/>
    <w:rsid w:val="00C63846"/>
    <w:rsid w:val="00C6579C"/>
    <w:rsid w:val="00C65933"/>
    <w:rsid w:val="00C659CB"/>
    <w:rsid w:val="00C65A8F"/>
    <w:rsid w:val="00C66647"/>
    <w:rsid w:val="00C67106"/>
    <w:rsid w:val="00C67191"/>
    <w:rsid w:val="00C71292"/>
    <w:rsid w:val="00C7137A"/>
    <w:rsid w:val="00C71558"/>
    <w:rsid w:val="00C72587"/>
    <w:rsid w:val="00C72597"/>
    <w:rsid w:val="00C72853"/>
    <w:rsid w:val="00C732E7"/>
    <w:rsid w:val="00C73855"/>
    <w:rsid w:val="00C7420A"/>
    <w:rsid w:val="00C743F7"/>
    <w:rsid w:val="00C769FC"/>
    <w:rsid w:val="00C76BFF"/>
    <w:rsid w:val="00C772C2"/>
    <w:rsid w:val="00C772CB"/>
    <w:rsid w:val="00C775A4"/>
    <w:rsid w:val="00C7794D"/>
    <w:rsid w:val="00C80001"/>
    <w:rsid w:val="00C800E5"/>
    <w:rsid w:val="00C81063"/>
    <w:rsid w:val="00C816B1"/>
    <w:rsid w:val="00C81791"/>
    <w:rsid w:val="00C82A97"/>
    <w:rsid w:val="00C82E6E"/>
    <w:rsid w:val="00C830F8"/>
    <w:rsid w:val="00C8462D"/>
    <w:rsid w:val="00C8499E"/>
    <w:rsid w:val="00C8549E"/>
    <w:rsid w:val="00C85662"/>
    <w:rsid w:val="00C8674C"/>
    <w:rsid w:val="00C87522"/>
    <w:rsid w:val="00C87A2E"/>
    <w:rsid w:val="00C87C2A"/>
    <w:rsid w:val="00C87E88"/>
    <w:rsid w:val="00C90B7A"/>
    <w:rsid w:val="00C91D6F"/>
    <w:rsid w:val="00C9228C"/>
    <w:rsid w:val="00C9331B"/>
    <w:rsid w:val="00C940BB"/>
    <w:rsid w:val="00C948EC"/>
    <w:rsid w:val="00C95143"/>
    <w:rsid w:val="00C955BE"/>
    <w:rsid w:val="00C968B4"/>
    <w:rsid w:val="00C96D42"/>
    <w:rsid w:val="00C96FA2"/>
    <w:rsid w:val="00C97750"/>
    <w:rsid w:val="00CA04BD"/>
    <w:rsid w:val="00CA0A2B"/>
    <w:rsid w:val="00CA0A6D"/>
    <w:rsid w:val="00CA0E00"/>
    <w:rsid w:val="00CA154C"/>
    <w:rsid w:val="00CA1FA2"/>
    <w:rsid w:val="00CA2835"/>
    <w:rsid w:val="00CA285B"/>
    <w:rsid w:val="00CA3383"/>
    <w:rsid w:val="00CA3FFE"/>
    <w:rsid w:val="00CA51D6"/>
    <w:rsid w:val="00CA5507"/>
    <w:rsid w:val="00CA60FA"/>
    <w:rsid w:val="00CA655D"/>
    <w:rsid w:val="00CA6CF8"/>
    <w:rsid w:val="00CA7A33"/>
    <w:rsid w:val="00CB0329"/>
    <w:rsid w:val="00CB181C"/>
    <w:rsid w:val="00CB1DEB"/>
    <w:rsid w:val="00CB1EFB"/>
    <w:rsid w:val="00CB256A"/>
    <w:rsid w:val="00CB31C5"/>
    <w:rsid w:val="00CB41D5"/>
    <w:rsid w:val="00CB488C"/>
    <w:rsid w:val="00CB493E"/>
    <w:rsid w:val="00CB53A2"/>
    <w:rsid w:val="00CB5469"/>
    <w:rsid w:val="00CB5CE6"/>
    <w:rsid w:val="00CB648C"/>
    <w:rsid w:val="00CB736A"/>
    <w:rsid w:val="00CC09C8"/>
    <w:rsid w:val="00CC1644"/>
    <w:rsid w:val="00CC1696"/>
    <w:rsid w:val="00CC187E"/>
    <w:rsid w:val="00CC2714"/>
    <w:rsid w:val="00CC2868"/>
    <w:rsid w:val="00CC3562"/>
    <w:rsid w:val="00CC3789"/>
    <w:rsid w:val="00CC3C48"/>
    <w:rsid w:val="00CC3E35"/>
    <w:rsid w:val="00CC465B"/>
    <w:rsid w:val="00CC47D3"/>
    <w:rsid w:val="00CC52CB"/>
    <w:rsid w:val="00CC5929"/>
    <w:rsid w:val="00CC7A32"/>
    <w:rsid w:val="00CC7AD6"/>
    <w:rsid w:val="00CD002C"/>
    <w:rsid w:val="00CD06DD"/>
    <w:rsid w:val="00CD0754"/>
    <w:rsid w:val="00CD18F2"/>
    <w:rsid w:val="00CD1FA8"/>
    <w:rsid w:val="00CD201A"/>
    <w:rsid w:val="00CD36F8"/>
    <w:rsid w:val="00CD4D35"/>
    <w:rsid w:val="00CD5CE1"/>
    <w:rsid w:val="00CD5D6B"/>
    <w:rsid w:val="00CD5E48"/>
    <w:rsid w:val="00CD6657"/>
    <w:rsid w:val="00CD66FB"/>
    <w:rsid w:val="00CD70F7"/>
    <w:rsid w:val="00CD7FBA"/>
    <w:rsid w:val="00CE2CD5"/>
    <w:rsid w:val="00CE3A38"/>
    <w:rsid w:val="00CE3BF3"/>
    <w:rsid w:val="00CE3D13"/>
    <w:rsid w:val="00CE405E"/>
    <w:rsid w:val="00CE427F"/>
    <w:rsid w:val="00CE6E88"/>
    <w:rsid w:val="00CE7AF5"/>
    <w:rsid w:val="00CE7CB0"/>
    <w:rsid w:val="00CF18C3"/>
    <w:rsid w:val="00CF2466"/>
    <w:rsid w:val="00CF3873"/>
    <w:rsid w:val="00CF430F"/>
    <w:rsid w:val="00CF5910"/>
    <w:rsid w:val="00CF5B59"/>
    <w:rsid w:val="00CF614D"/>
    <w:rsid w:val="00CF6D7D"/>
    <w:rsid w:val="00CF7435"/>
    <w:rsid w:val="00D00740"/>
    <w:rsid w:val="00D00DA3"/>
    <w:rsid w:val="00D01635"/>
    <w:rsid w:val="00D01AA5"/>
    <w:rsid w:val="00D024F4"/>
    <w:rsid w:val="00D02639"/>
    <w:rsid w:val="00D0339F"/>
    <w:rsid w:val="00D033F5"/>
    <w:rsid w:val="00D04A62"/>
    <w:rsid w:val="00D05F4E"/>
    <w:rsid w:val="00D06097"/>
    <w:rsid w:val="00D060C5"/>
    <w:rsid w:val="00D0655B"/>
    <w:rsid w:val="00D0693E"/>
    <w:rsid w:val="00D07499"/>
    <w:rsid w:val="00D07C6C"/>
    <w:rsid w:val="00D103BF"/>
    <w:rsid w:val="00D10DAE"/>
    <w:rsid w:val="00D10EF1"/>
    <w:rsid w:val="00D11879"/>
    <w:rsid w:val="00D12179"/>
    <w:rsid w:val="00D1221A"/>
    <w:rsid w:val="00D137B8"/>
    <w:rsid w:val="00D13EAE"/>
    <w:rsid w:val="00D15333"/>
    <w:rsid w:val="00D15ACB"/>
    <w:rsid w:val="00D15F16"/>
    <w:rsid w:val="00D161B4"/>
    <w:rsid w:val="00D16472"/>
    <w:rsid w:val="00D1660D"/>
    <w:rsid w:val="00D17088"/>
    <w:rsid w:val="00D17DC5"/>
    <w:rsid w:val="00D205E8"/>
    <w:rsid w:val="00D216C5"/>
    <w:rsid w:val="00D22AE0"/>
    <w:rsid w:val="00D2333E"/>
    <w:rsid w:val="00D2353B"/>
    <w:rsid w:val="00D238BD"/>
    <w:rsid w:val="00D24631"/>
    <w:rsid w:val="00D24956"/>
    <w:rsid w:val="00D253F0"/>
    <w:rsid w:val="00D25FC4"/>
    <w:rsid w:val="00D26378"/>
    <w:rsid w:val="00D26A69"/>
    <w:rsid w:val="00D27053"/>
    <w:rsid w:val="00D27069"/>
    <w:rsid w:val="00D275A3"/>
    <w:rsid w:val="00D278DF"/>
    <w:rsid w:val="00D30382"/>
    <w:rsid w:val="00D30857"/>
    <w:rsid w:val="00D3123E"/>
    <w:rsid w:val="00D31B82"/>
    <w:rsid w:val="00D31CF0"/>
    <w:rsid w:val="00D32187"/>
    <w:rsid w:val="00D32CBA"/>
    <w:rsid w:val="00D33246"/>
    <w:rsid w:val="00D33AD6"/>
    <w:rsid w:val="00D33B49"/>
    <w:rsid w:val="00D33CC1"/>
    <w:rsid w:val="00D34DDC"/>
    <w:rsid w:val="00D357FA"/>
    <w:rsid w:val="00D3587E"/>
    <w:rsid w:val="00D35AB8"/>
    <w:rsid w:val="00D3685C"/>
    <w:rsid w:val="00D369EB"/>
    <w:rsid w:val="00D36B50"/>
    <w:rsid w:val="00D37E00"/>
    <w:rsid w:val="00D42ED8"/>
    <w:rsid w:val="00D43079"/>
    <w:rsid w:val="00D43B5E"/>
    <w:rsid w:val="00D43DE2"/>
    <w:rsid w:val="00D444C5"/>
    <w:rsid w:val="00D457B5"/>
    <w:rsid w:val="00D4645C"/>
    <w:rsid w:val="00D47207"/>
    <w:rsid w:val="00D4776F"/>
    <w:rsid w:val="00D478BC"/>
    <w:rsid w:val="00D505F5"/>
    <w:rsid w:val="00D50D49"/>
    <w:rsid w:val="00D50EEC"/>
    <w:rsid w:val="00D512DB"/>
    <w:rsid w:val="00D5196D"/>
    <w:rsid w:val="00D51AB0"/>
    <w:rsid w:val="00D51CD7"/>
    <w:rsid w:val="00D5272D"/>
    <w:rsid w:val="00D53259"/>
    <w:rsid w:val="00D532E9"/>
    <w:rsid w:val="00D533E3"/>
    <w:rsid w:val="00D53952"/>
    <w:rsid w:val="00D53B99"/>
    <w:rsid w:val="00D546CB"/>
    <w:rsid w:val="00D548AC"/>
    <w:rsid w:val="00D54EB6"/>
    <w:rsid w:val="00D55894"/>
    <w:rsid w:val="00D55DB1"/>
    <w:rsid w:val="00D56923"/>
    <w:rsid w:val="00D56F2D"/>
    <w:rsid w:val="00D573F1"/>
    <w:rsid w:val="00D57ADB"/>
    <w:rsid w:val="00D57BDD"/>
    <w:rsid w:val="00D57DCF"/>
    <w:rsid w:val="00D60522"/>
    <w:rsid w:val="00D61144"/>
    <w:rsid w:val="00D614C4"/>
    <w:rsid w:val="00D625BE"/>
    <w:rsid w:val="00D62B32"/>
    <w:rsid w:val="00D6335D"/>
    <w:rsid w:val="00D63CBB"/>
    <w:rsid w:val="00D667D8"/>
    <w:rsid w:val="00D66C87"/>
    <w:rsid w:val="00D67765"/>
    <w:rsid w:val="00D67A49"/>
    <w:rsid w:val="00D700D8"/>
    <w:rsid w:val="00D72014"/>
    <w:rsid w:val="00D7240D"/>
    <w:rsid w:val="00D72A15"/>
    <w:rsid w:val="00D72BF7"/>
    <w:rsid w:val="00D72F73"/>
    <w:rsid w:val="00D730A7"/>
    <w:rsid w:val="00D73421"/>
    <w:rsid w:val="00D73821"/>
    <w:rsid w:val="00D7407C"/>
    <w:rsid w:val="00D7456F"/>
    <w:rsid w:val="00D75F24"/>
    <w:rsid w:val="00D76109"/>
    <w:rsid w:val="00D761B9"/>
    <w:rsid w:val="00D77380"/>
    <w:rsid w:val="00D77B00"/>
    <w:rsid w:val="00D804C6"/>
    <w:rsid w:val="00D80EB4"/>
    <w:rsid w:val="00D82100"/>
    <w:rsid w:val="00D8242E"/>
    <w:rsid w:val="00D8267C"/>
    <w:rsid w:val="00D826FA"/>
    <w:rsid w:val="00D82B14"/>
    <w:rsid w:val="00D83145"/>
    <w:rsid w:val="00D8319C"/>
    <w:rsid w:val="00D84356"/>
    <w:rsid w:val="00D8469F"/>
    <w:rsid w:val="00D84CD8"/>
    <w:rsid w:val="00D86A18"/>
    <w:rsid w:val="00D90A1F"/>
    <w:rsid w:val="00D90ACF"/>
    <w:rsid w:val="00D91044"/>
    <w:rsid w:val="00D91632"/>
    <w:rsid w:val="00D92CBA"/>
    <w:rsid w:val="00D93337"/>
    <w:rsid w:val="00D93D06"/>
    <w:rsid w:val="00D94014"/>
    <w:rsid w:val="00D94C30"/>
    <w:rsid w:val="00D95283"/>
    <w:rsid w:val="00D968F3"/>
    <w:rsid w:val="00D9751B"/>
    <w:rsid w:val="00D9754C"/>
    <w:rsid w:val="00D97FCA"/>
    <w:rsid w:val="00DA0ECC"/>
    <w:rsid w:val="00DA19AD"/>
    <w:rsid w:val="00DA1B18"/>
    <w:rsid w:val="00DA23DB"/>
    <w:rsid w:val="00DA2513"/>
    <w:rsid w:val="00DA387B"/>
    <w:rsid w:val="00DA3AED"/>
    <w:rsid w:val="00DA428F"/>
    <w:rsid w:val="00DA68F7"/>
    <w:rsid w:val="00DA6A28"/>
    <w:rsid w:val="00DA7685"/>
    <w:rsid w:val="00DA7CB5"/>
    <w:rsid w:val="00DB0438"/>
    <w:rsid w:val="00DB091F"/>
    <w:rsid w:val="00DB0D7E"/>
    <w:rsid w:val="00DB18DD"/>
    <w:rsid w:val="00DB1969"/>
    <w:rsid w:val="00DB260E"/>
    <w:rsid w:val="00DB2E6E"/>
    <w:rsid w:val="00DB2E79"/>
    <w:rsid w:val="00DB3335"/>
    <w:rsid w:val="00DB427E"/>
    <w:rsid w:val="00DB4A58"/>
    <w:rsid w:val="00DB5538"/>
    <w:rsid w:val="00DB6641"/>
    <w:rsid w:val="00DB6A51"/>
    <w:rsid w:val="00DB74D6"/>
    <w:rsid w:val="00DB7656"/>
    <w:rsid w:val="00DB7F4D"/>
    <w:rsid w:val="00DC1001"/>
    <w:rsid w:val="00DC14BD"/>
    <w:rsid w:val="00DC1934"/>
    <w:rsid w:val="00DC1B45"/>
    <w:rsid w:val="00DC1C10"/>
    <w:rsid w:val="00DC37D1"/>
    <w:rsid w:val="00DC4B91"/>
    <w:rsid w:val="00DC519D"/>
    <w:rsid w:val="00DC5B2A"/>
    <w:rsid w:val="00DC6A06"/>
    <w:rsid w:val="00DC74ED"/>
    <w:rsid w:val="00DD0DA5"/>
    <w:rsid w:val="00DD1235"/>
    <w:rsid w:val="00DD2312"/>
    <w:rsid w:val="00DD35E3"/>
    <w:rsid w:val="00DD5B81"/>
    <w:rsid w:val="00DD5CB5"/>
    <w:rsid w:val="00DD69E6"/>
    <w:rsid w:val="00DD7579"/>
    <w:rsid w:val="00DD759B"/>
    <w:rsid w:val="00DE0925"/>
    <w:rsid w:val="00DE16ED"/>
    <w:rsid w:val="00DE36D1"/>
    <w:rsid w:val="00DE498E"/>
    <w:rsid w:val="00DE513E"/>
    <w:rsid w:val="00DE5DF7"/>
    <w:rsid w:val="00DE6283"/>
    <w:rsid w:val="00DE6F61"/>
    <w:rsid w:val="00DE727D"/>
    <w:rsid w:val="00DE7D04"/>
    <w:rsid w:val="00DF0375"/>
    <w:rsid w:val="00DF106C"/>
    <w:rsid w:val="00DF3198"/>
    <w:rsid w:val="00DF3F4B"/>
    <w:rsid w:val="00DF41BA"/>
    <w:rsid w:val="00DF4538"/>
    <w:rsid w:val="00DF55B0"/>
    <w:rsid w:val="00DF5BB0"/>
    <w:rsid w:val="00DF5F8C"/>
    <w:rsid w:val="00DF62E3"/>
    <w:rsid w:val="00DF6A5F"/>
    <w:rsid w:val="00DF6AA4"/>
    <w:rsid w:val="00DF76D8"/>
    <w:rsid w:val="00E00FA2"/>
    <w:rsid w:val="00E01B8D"/>
    <w:rsid w:val="00E01DF3"/>
    <w:rsid w:val="00E023A4"/>
    <w:rsid w:val="00E024BA"/>
    <w:rsid w:val="00E02733"/>
    <w:rsid w:val="00E02FAF"/>
    <w:rsid w:val="00E03AD2"/>
    <w:rsid w:val="00E03C9E"/>
    <w:rsid w:val="00E03E30"/>
    <w:rsid w:val="00E04E97"/>
    <w:rsid w:val="00E060FF"/>
    <w:rsid w:val="00E07212"/>
    <w:rsid w:val="00E07412"/>
    <w:rsid w:val="00E075B5"/>
    <w:rsid w:val="00E1129B"/>
    <w:rsid w:val="00E11D98"/>
    <w:rsid w:val="00E1224C"/>
    <w:rsid w:val="00E1280E"/>
    <w:rsid w:val="00E12A7B"/>
    <w:rsid w:val="00E12D85"/>
    <w:rsid w:val="00E1352F"/>
    <w:rsid w:val="00E13B80"/>
    <w:rsid w:val="00E13E40"/>
    <w:rsid w:val="00E145B1"/>
    <w:rsid w:val="00E14677"/>
    <w:rsid w:val="00E147B8"/>
    <w:rsid w:val="00E14F90"/>
    <w:rsid w:val="00E15505"/>
    <w:rsid w:val="00E16791"/>
    <w:rsid w:val="00E203C5"/>
    <w:rsid w:val="00E2046B"/>
    <w:rsid w:val="00E2085C"/>
    <w:rsid w:val="00E2108F"/>
    <w:rsid w:val="00E2174F"/>
    <w:rsid w:val="00E22616"/>
    <w:rsid w:val="00E23120"/>
    <w:rsid w:val="00E2489F"/>
    <w:rsid w:val="00E25611"/>
    <w:rsid w:val="00E256B6"/>
    <w:rsid w:val="00E25AC7"/>
    <w:rsid w:val="00E25C09"/>
    <w:rsid w:val="00E25CE3"/>
    <w:rsid w:val="00E267A1"/>
    <w:rsid w:val="00E273DE"/>
    <w:rsid w:val="00E30175"/>
    <w:rsid w:val="00E301D2"/>
    <w:rsid w:val="00E3085F"/>
    <w:rsid w:val="00E30B32"/>
    <w:rsid w:val="00E312AD"/>
    <w:rsid w:val="00E32120"/>
    <w:rsid w:val="00E3239B"/>
    <w:rsid w:val="00E32666"/>
    <w:rsid w:val="00E32EB9"/>
    <w:rsid w:val="00E330E5"/>
    <w:rsid w:val="00E3372A"/>
    <w:rsid w:val="00E33FD1"/>
    <w:rsid w:val="00E349FB"/>
    <w:rsid w:val="00E35359"/>
    <w:rsid w:val="00E364D8"/>
    <w:rsid w:val="00E36626"/>
    <w:rsid w:val="00E405B6"/>
    <w:rsid w:val="00E40A33"/>
    <w:rsid w:val="00E414E2"/>
    <w:rsid w:val="00E41A3E"/>
    <w:rsid w:val="00E421E9"/>
    <w:rsid w:val="00E42B89"/>
    <w:rsid w:val="00E4302C"/>
    <w:rsid w:val="00E431C3"/>
    <w:rsid w:val="00E43F47"/>
    <w:rsid w:val="00E44A10"/>
    <w:rsid w:val="00E4526C"/>
    <w:rsid w:val="00E459BE"/>
    <w:rsid w:val="00E47351"/>
    <w:rsid w:val="00E47968"/>
    <w:rsid w:val="00E47A61"/>
    <w:rsid w:val="00E50464"/>
    <w:rsid w:val="00E50DC4"/>
    <w:rsid w:val="00E51229"/>
    <w:rsid w:val="00E52A0C"/>
    <w:rsid w:val="00E5345B"/>
    <w:rsid w:val="00E53A74"/>
    <w:rsid w:val="00E54A58"/>
    <w:rsid w:val="00E56AC6"/>
    <w:rsid w:val="00E56BAF"/>
    <w:rsid w:val="00E577EB"/>
    <w:rsid w:val="00E61343"/>
    <w:rsid w:val="00E61D0A"/>
    <w:rsid w:val="00E61F3C"/>
    <w:rsid w:val="00E6236B"/>
    <w:rsid w:val="00E62AF5"/>
    <w:rsid w:val="00E63BA3"/>
    <w:rsid w:val="00E63C89"/>
    <w:rsid w:val="00E6588F"/>
    <w:rsid w:val="00E65AD7"/>
    <w:rsid w:val="00E6672C"/>
    <w:rsid w:val="00E672B3"/>
    <w:rsid w:val="00E70338"/>
    <w:rsid w:val="00E7109D"/>
    <w:rsid w:val="00E71C04"/>
    <w:rsid w:val="00E736B5"/>
    <w:rsid w:val="00E7374C"/>
    <w:rsid w:val="00E73ACF"/>
    <w:rsid w:val="00E73C94"/>
    <w:rsid w:val="00E74C4B"/>
    <w:rsid w:val="00E75FFD"/>
    <w:rsid w:val="00E76DA9"/>
    <w:rsid w:val="00E77568"/>
    <w:rsid w:val="00E776D0"/>
    <w:rsid w:val="00E7771C"/>
    <w:rsid w:val="00E80CB2"/>
    <w:rsid w:val="00E8284B"/>
    <w:rsid w:val="00E82D20"/>
    <w:rsid w:val="00E83217"/>
    <w:rsid w:val="00E839BD"/>
    <w:rsid w:val="00E84D12"/>
    <w:rsid w:val="00E84EE6"/>
    <w:rsid w:val="00E855C8"/>
    <w:rsid w:val="00E86AB6"/>
    <w:rsid w:val="00E86E57"/>
    <w:rsid w:val="00E90914"/>
    <w:rsid w:val="00E92270"/>
    <w:rsid w:val="00E92298"/>
    <w:rsid w:val="00E9257B"/>
    <w:rsid w:val="00E928B4"/>
    <w:rsid w:val="00E92905"/>
    <w:rsid w:val="00E92CB8"/>
    <w:rsid w:val="00E92E0D"/>
    <w:rsid w:val="00E931DD"/>
    <w:rsid w:val="00E93FA7"/>
    <w:rsid w:val="00E949CA"/>
    <w:rsid w:val="00E949CF"/>
    <w:rsid w:val="00E94ED6"/>
    <w:rsid w:val="00E95C69"/>
    <w:rsid w:val="00E95F40"/>
    <w:rsid w:val="00E960E3"/>
    <w:rsid w:val="00E96883"/>
    <w:rsid w:val="00EA0765"/>
    <w:rsid w:val="00EA2EA2"/>
    <w:rsid w:val="00EA2F80"/>
    <w:rsid w:val="00EA3495"/>
    <w:rsid w:val="00EA34E6"/>
    <w:rsid w:val="00EA4182"/>
    <w:rsid w:val="00EA4E07"/>
    <w:rsid w:val="00EA512D"/>
    <w:rsid w:val="00EA523F"/>
    <w:rsid w:val="00EA5524"/>
    <w:rsid w:val="00EA5A79"/>
    <w:rsid w:val="00EA623E"/>
    <w:rsid w:val="00EA6C3C"/>
    <w:rsid w:val="00EB0789"/>
    <w:rsid w:val="00EB0E42"/>
    <w:rsid w:val="00EB173A"/>
    <w:rsid w:val="00EB2539"/>
    <w:rsid w:val="00EB3787"/>
    <w:rsid w:val="00EB462D"/>
    <w:rsid w:val="00EB4D04"/>
    <w:rsid w:val="00EB596E"/>
    <w:rsid w:val="00EB5A5B"/>
    <w:rsid w:val="00EB76B5"/>
    <w:rsid w:val="00EB76B9"/>
    <w:rsid w:val="00EB7C5D"/>
    <w:rsid w:val="00EC0A64"/>
    <w:rsid w:val="00EC0D2B"/>
    <w:rsid w:val="00EC0E1A"/>
    <w:rsid w:val="00EC113E"/>
    <w:rsid w:val="00EC1948"/>
    <w:rsid w:val="00EC19ED"/>
    <w:rsid w:val="00EC3719"/>
    <w:rsid w:val="00EC3FCC"/>
    <w:rsid w:val="00EC4A66"/>
    <w:rsid w:val="00EC50E2"/>
    <w:rsid w:val="00EC516B"/>
    <w:rsid w:val="00EC549A"/>
    <w:rsid w:val="00EC64C3"/>
    <w:rsid w:val="00EC680A"/>
    <w:rsid w:val="00EC6EB5"/>
    <w:rsid w:val="00EC7683"/>
    <w:rsid w:val="00EC7DC2"/>
    <w:rsid w:val="00ED1EA2"/>
    <w:rsid w:val="00ED23ED"/>
    <w:rsid w:val="00ED2AB2"/>
    <w:rsid w:val="00ED2EB7"/>
    <w:rsid w:val="00ED39DD"/>
    <w:rsid w:val="00ED3A22"/>
    <w:rsid w:val="00ED3B83"/>
    <w:rsid w:val="00ED4354"/>
    <w:rsid w:val="00ED4EEA"/>
    <w:rsid w:val="00ED5D9A"/>
    <w:rsid w:val="00ED60CE"/>
    <w:rsid w:val="00ED62E5"/>
    <w:rsid w:val="00ED67A6"/>
    <w:rsid w:val="00EE0152"/>
    <w:rsid w:val="00EE06CE"/>
    <w:rsid w:val="00EE1730"/>
    <w:rsid w:val="00EE217E"/>
    <w:rsid w:val="00EE2B18"/>
    <w:rsid w:val="00EE33AA"/>
    <w:rsid w:val="00EE3668"/>
    <w:rsid w:val="00EE39E8"/>
    <w:rsid w:val="00EE4757"/>
    <w:rsid w:val="00EE4E6D"/>
    <w:rsid w:val="00EE6367"/>
    <w:rsid w:val="00EE67E6"/>
    <w:rsid w:val="00EE7C72"/>
    <w:rsid w:val="00EF0C4E"/>
    <w:rsid w:val="00EF0D60"/>
    <w:rsid w:val="00EF192E"/>
    <w:rsid w:val="00EF1A49"/>
    <w:rsid w:val="00EF25D0"/>
    <w:rsid w:val="00EF2760"/>
    <w:rsid w:val="00EF29F1"/>
    <w:rsid w:val="00EF2A05"/>
    <w:rsid w:val="00EF2C60"/>
    <w:rsid w:val="00EF323E"/>
    <w:rsid w:val="00EF354B"/>
    <w:rsid w:val="00EF3A29"/>
    <w:rsid w:val="00EF3E52"/>
    <w:rsid w:val="00EF3EAE"/>
    <w:rsid w:val="00EF3FEB"/>
    <w:rsid w:val="00EF45BA"/>
    <w:rsid w:val="00EF49D7"/>
    <w:rsid w:val="00EF4C6F"/>
    <w:rsid w:val="00EF5AE8"/>
    <w:rsid w:val="00EF65AC"/>
    <w:rsid w:val="00EF71F6"/>
    <w:rsid w:val="00EF7453"/>
    <w:rsid w:val="00EF7CC0"/>
    <w:rsid w:val="00EF7E77"/>
    <w:rsid w:val="00EF7EB8"/>
    <w:rsid w:val="00F00B2D"/>
    <w:rsid w:val="00F01086"/>
    <w:rsid w:val="00F01169"/>
    <w:rsid w:val="00F015E1"/>
    <w:rsid w:val="00F02865"/>
    <w:rsid w:val="00F02A5E"/>
    <w:rsid w:val="00F03531"/>
    <w:rsid w:val="00F0392B"/>
    <w:rsid w:val="00F03CB8"/>
    <w:rsid w:val="00F03D24"/>
    <w:rsid w:val="00F04E05"/>
    <w:rsid w:val="00F05A70"/>
    <w:rsid w:val="00F10201"/>
    <w:rsid w:val="00F104CA"/>
    <w:rsid w:val="00F10A01"/>
    <w:rsid w:val="00F11454"/>
    <w:rsid w:val="00F13978"/>
    <w:rsid w:val="00F139FF"/>
    <w:rsid w:val="00F141D5"/>
    <w:rsid w:val="00F14D0E"/>
    <w:rsid w:val="00F1513D"/>
    <w:rsid w:val="00F1560E"/>
    <w:rsid w:val="00F1640C"/>
    <w:rsid w:val="00F167E0"/>
    <w:rsid w:val="00F16973"/>
    <w:rsid w:val="00F17C78"/>
    <w:rsid w:val="00F205A0"/>
    <w:rsid w:val="00F20B81"/>
    <w:rsid w:val="00F21AB2"/>
    <w:rsid w:val="00F222F9"/>
    <w:rsid w:val="00F2298F"/>
    <w:rsid w:val="00F22D19"/>
    <w:rsid w:val="00F2341F"/>
    <w:rsid w:val="00F237E8"/>
    <w:rsid w:val="00F23B39"/>
    <w:rsid w:val="00F2517D"/>
    <w:rsid w:val="00F257F0"/>
    <w:rsid w:val="00F25DB0"/>
    <w:rsid w:val="00F263A1"/>
    <w:rsid w:val="00F266D7"/>
    <w:rsid w:val="00F26771"/>
    <w:rsid w:val="00F30A7B"/>
    <w:rsid w:val="00F32725"/>
    <w:rsid w:val="00F3322A"/>
    <w:rsid w:val="00F334F8"/>
    <w:rsid w:val="00F33B53"/>
    <w:rsid w:val="00F3418F"/>
    <w:rsid w:val="00F34256"/>
    <w:rsid w:val="00F348A5"/>
    <w:rsid w:val="00F34EAD"/>
    <w:rsid w:val="00F35CEA"/>
    <w:rsid w:val="00F36555"/>
    <w:rsid w:val="00F402FF"/>
    <w:rsid w:val="00F40A13"/>
    <w:rsid w:val="00F40C83"/>
    <w:rsid w:val="00F40F24"/>
    <w:rsid w:val="00F42512"/>
    <w:rsid w:val="00F43630"/>
    <w:rsid w:val="00F43B61"/>
    <w:rsid w:val="00F43BE3"/>
    <w:rsid w:val="00F43E08"/>
    <w:rsid w:val="00F44875"/>
    <w:rsid w:val="00F4557C"/>
    <w:rsid w:val="00F459F5"/>
    <w:rsid w:val="00F45B6D"/>
    <w:rsid w:val="00F4641F"/>
    <w:rsid w:val="00F466B5"/>
    <w:rsid w:val="00F46DBF"/>
    <w:rsid w:val="00F46FD5"/>
    <w:rsid w:val="00F47426"/>
    <w:rsid w:val="00F47BD4"/>
    <w:rsid w:val="00F47FCE"/>
    <w:rsid w:val="00F50314"/>
    <w:rsid w:val="00F503D6"/>
    <w:rsid w:val="00F51FA3"/>
    <w:rsid w:val="00F52AFF"/>
    <w:rsid w:val="00F5402A"/>
    <w:rsid w:val="00F54133"/>
    <w:rsid w:val="00F54A47"/>
    <w:rsid w:val="00F552F0"/>
    <w:rsid w:val="00F56335"/>
    <w:rsid w:val="00F56649"/>
    <w:rsid w:val="00F57887"/>
    <w:rsid w:val="00F57FA1"/>
    <w:rsid w:val="00F60AC1"/>
    <w:rsid w:val="00F6151C"/>
    <w:rsid w:val="00F62194"/>
    <w:rsid w:val="00F622F6"/>
    <w:rsid w:val="00F6342F"/>
    <w:rsid w:val="00F64125"/>
    <w:rsid w:val="00F64A6E"/>
    <w:rsid w:val="00F64FB0"/>
    <w:rsid w:val="00F65580"/>
    <w:rsid w:val="00F6570C"/>
    <w:rsid w:val="00F6701B"/>
    <w:rsid w:val="00F67D70"/>
    <w:rsid w:val="00F70275"/>
    <w:rsid w:val="00F703A3"/>
    <w:rsid w:val="00F70E61"/>
    <w:rsid w:val="00F71B2A"/>
    <w:rsid w:val="00F72C89"/>
    <w:rsid w:val="00F735E5"/>
    <w:rsid w:val="00F736A5"/>
    <w:rsid w:val="00F73F23"/>
    <w:rsid w:val="00F73FED"/>
    <w:rsid w:val="00F742A5"/>
    <w:rsid w:val="00F74434"/>
    <w:rsid w:val="00F74614"/>
    <w:rsid w:val="00F74AED"/>
    <w:rsid w:val="00F754E3"/>
    <w:rsid w:val="00F75ACB"/>
    <w:rsid w:val="00F76DFB"/>
    <w:rsid w:val="00F76E7E"/>
    <w:rsid w:val="00F76FCB"/>
    <w:rsid w:val="00F81482"/>
    <w:rsid w:val="00F83B0C"/>
    <w:rsid w:val="00F84641"/>
    <w:rsid w:val="00F84B36"/>
    <w:rsid w:val="00F84E79"/>
    <w:rsid w:val="00F850B7"/>
    <w:rsid w:val="00F850DC"/>
    <w:rsid w:val="00F86E83"/>
    <w:rsid w:val="00F87113"/>
    <w:rsid w:val="00F87532"/>
    <w:rsid w:val="00F87B22"/>
    <w:rsid w:val="00F90142"/>
    <w:rsid w:val="00F90686"/>
    <w:rsid w:val="00F906D6"/>
    <w:rsid w:val="00F90B19"/>
    <w:rsid w:val="00F92A1D"/>
    <w:rsid w:val="00F9317C"/>
    <w:rsid w:val="00F9367C"/>
    <w:rsid w:val="00F9385D"/>
    <w:rsid w:val="00F94140"/>
    <w:rsid w:val="00F94D9F"/>
    <w:rsid w:val="00F95D04"/>
    <w:rsid w:val="00F966A2"/>
    <w:rsid w:val="00F978EE"/>
    <w:rsid w:val="00FA0F32"/>
    <w:rsid w:val="00FA123A"/>
    <w:rsid w:val="00FA15F0"/>
    <w:rsid w:val="00FA1D65"/>
    <w:rsid w:val="00FA375D"/>
    <w:rsid w:val="00FA3F2D"/>
    <w:rsid w:val="00FA427E"/>
    <w:rsid w:val="00FA6442"/>
    <w:rsid w:val="00FA66A4"/>
    <w:rsid w:val="00FA67E4"/>
    <w:rsid w:val="00FA6C33"/>
    <w:rsid w:val="00FA6CDA"/>
    <w:rsid w:val="00FA6E32"/>
    <w:rsid w:val="00FA79D6"/>
    <w:rsid w:val="00FB0AEC"/>
    <w:rsid w:val="00FB13D0"/>
    <w:rsid w:val="00FB1BCA"/>
    <w:rsid w:val="00FB1E3E"/>
    <w:rsid w:val="00FB31A8"/>
    <w:rsid w:val="00FB3FD7"/>
    <w:rsid w:val="00FB444F"/>
    <w:rsid w:val="00FB46A6"/>
    <w:rsid w:val="00FB551D"/>
    <w:rsid w:val="00FB64D2"/>
    <w:rsid w:val="00FB6EA9"/>
    <w:rsid w:val="00FB6F1C"/>
    <w:rsid w:val="00FB78EA"/>
    <w:rsid w:val="00FB7FE6"/>
    <w:rsid w:val="00FC02A4"/>
    <w:rsid w:val="00FC0688"/>
    <w:rsid w:val="00FC0805"/>
    <w:rsid w:val="00FC103F"/>
    <w:rsid w:val="00FC1058"/>
    <w:rsid w:val="00FC182F"/>
    <w:rsid w:val="00FC1D2F"/>
    <w:rsid w:val="00FC258F"/>
    <w:rsid w:val="00FC2878"/>
    <w:rsid w:val="00FC49E4"/>
    <w:rsid w:val="00FC581B"/>
    <w:rsid w:val="00FC62B1"/>
    <w:rsid w:val="00FC73E3"/>
    <w:rsid w:val="00FC76D9"/>
    <w:rsid w:val="00FD023F"/>
    <w:rsid w:val="00FD0A40"/>
    <w:rsid w:val="00FD13A0"/>
    <w:rsid w:val="00FD15CC"/>
    <w:rsid w:val="00FD218B"/>
    <w:rsid w:val="00FD2614"/>
    <w:rsid w:val="00FD4445"/>
    <w:rsid w:val="00FD4500"/>
    <w:rsid w:val="00FD47E4"/>
    <w:rsid w:val="00FD58DA"/>
    <w:rsid w:val="00FD5C02"/>
    <w:rsid w:val="00FD6958"/>
    <w:rsid w:val="00FD6AE1"/>
    <w:rsid w:val="00FD7AEF"/>
    <w:rsid w:val="00FD7F7F"/>
    <w:rsid w:val="00FE092B"/>
    <w:rsid w:val="00FE0BB5"/>
    <w:rsid w:val="00FE0FC0"/>
    <w:rsid w:val="00FE2265"/>
    <w:rsid w:val="00FE30B4"/>
    <w:rsid w:val="00FE3AB5"/>
    <w:rsid w:val="00FE3F86"/>
    <w:rsid w:val="00FE5CEC"/>
    <w:rsid w:val="00FE6D8B"/>
    <w:rsid w:val="00FE6FEC"/>
    <w:rsid w:val="00FE7097"/>
    <w:rsid w:val="00FF071F"/>
    <w:rsid w:val="00FF0AB9"/>
    <w:rsid w:val="00FF12F3"/>
    <w:rsid w:val="00FF1AA8"/>
    <w:rsid w:val="00FF26DA"/>
    <w:rsid w:val="00FF273F"/>
    <w:rsid w:val="00FF2A15"/>
    <w:rsid w:val="00FF328F"/>
    <w:rsid w:val="00FF42B9"/>
    <w:rsid w:val="00FF5450"/>
    <w:rsid w:val="00FF5B29"/>
    <w:rsid w:val="00FF5C16"/>
    <w:rsid w:val="00FF5D86"/>
    <w:rsid w:val="00FF6543"/>
    <w:rsid w:val="00FF6591"/>
    <w:rsid w:val="00FF6598"/>
    <w:rsid w:val="00FF712F"/>
    <w:rsid w:val="00FF7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96b6a0,white"/>
    </o:shapedefaults>
    <o:shapelayout v:ext="edit">
      <o:idmap v:ext="edit" data="1"/>
    </o:shapelayout>
  </w:shapeDefaults>
  <w:decimalSymbol w:val="."/>
  <w:listSeparator w:val=","/>
  <w14:docId w14:val="0CB008EB"/>
  <w15:docId w15:val="{2F24B776-5724-41A7-A0F9-64C3035B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63A1"/>
    <w:pPr>
      <w:widowControl w:val="0"/>
      <w:jc w:val="both"/>
    </w:pPr>
    <w:rPr>
      <w:rFonts w:ascii="Calibri" w:eastAsia="宋体" w:hAnsi="Calibri" w:cs="Times New Roman"/>
    </w:rPr>
  </w:style>
  <w:style w:type="paragraph" w:styleId="10">
    <w:name w:val="heading 1"/>
    <w:aliases w:val="ACT标题1"/>
    <w:basedOn w:val="a"/>
    <w:next w:val="a"/>
    <w:link w:val="1Char"/>
    <w:uiPriority w:val="9"/>
    <w:qFormat/>
    <w:rsid w:val="002A5E9C"/>
    <w:pPr>
      <w:keepNext/>
      <w:keepLines/>
      <w:spacing w:before="340" w:after="330" w:line="578" w:lineRule="auto"/>
      <w:outlineLvl w:val="0"/>
    </w:pPr>
    <w:rPr>
      <w:b/>
      <w:bCs/>
      <w:kern w:val="44"/>
      <w:sz w:val="44"/>
      <w:szCs w:val="44"/>
    </w:rPr>
  </w:style>
  <w:style w:type="paragraph" w:styleId="2">
    <w:name w:val="heading 2"/>
    <w:aliases w:val="2"/>
    <w:basedOn w:val="a"/>
    <w:next w:val="a"/>
    <w:link w:val="2Char"/>
    <w:uiPriority w:val="9"/>
    <w:unhideWhenUsed/>
    <w:qFormat/>
    <w:rsid w:val="00241421"/>
    <w:pPr>
      <w:keepNext/>
      <w:keepLines/>
      <w:spacing w:before="260" w:after="260" w:line="415" w:lineRule="auto"/>
      <w:ind w:left="1259" w:hanging="1259"/>
      <w:outlineLvl w:val="1"/>
    </w:pPr>
    <w:rPr>
      <w:rFonts w:ascii="Arial" w:hAnsi="Arial" w:cs="Arial"/>
      <w:b/>
      <w:bCs/>
      <w:sz w:val="28"/>
      <w:szCs w:val="32"/>
    </w:rPr>
  </w:style>
  <w:style w:type="paragraph" w:styleId="30">
    <w:name w:val="heading 3"/>
    <w:aliases w:val="3"/>
    <w:basedOn w:val="a"/>
    <w:next w:val="a"/>
    <w:link w:val="3Char"/>
    <w:uiPriority w:val="9"/>
    <w:unhideWhenUsed/>
    <w:qFormat/>
    <w:rsid w:val="00EB596E"/>
    <w:pPr>
      <w:keepNext/>
      <w:keepLines/>
      <w:spacing w:before="260" w:after="260" w:line="416" w:lineRule="auto"/>
      <w:outlineLvl w:val="2"/>
    </w:pPr>
    <w:rPr>
      <w:rFonts w:ascii="Arial" w:hAnsi="Arial"/>
      <w:b/>
      <w:bCs/>
      <w:sz w:val="24"/>
      <w:szCs w:val="32"/>
    </w:rPr>
  </w:style>
  <w:style w:type="paragraph" w:styleId="40">
    <w:name w:val="heading 4"/>
    <w:basedOn w:val="a"/>
    <w:next w:val="a"/>
    <w:link w:val="4Char"/>
    <w:uiPriority w:val="9"/>
    <w:unhideWhenUsed/>
    <w:qFormat/>
    <w:rsid w:val="002A5E9C"/>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rsid w:val="002A5E9C"/>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2A5E9C"/>
    <w:pPr>
      <w:keepNext/>
      <w:keepLines/>
      <w:spacing w:before="240" w:after="64" w:line="320" w:lineRule="auto"/>
      <w:outlineLvl w:val="5"/>
    </w:pPr>
    <w:rPr>
      <w:rFonts w:ascii="Arial" w:hAnsi="Arial" w:cs="Arial"/>
      <w:b/>
      <w:bCs/>
      <w:sz w:val="24"/>
      <w:szCs w:val="24"/>
    </w:rPr>
  </w:style>
  <w:style w:type="paragraph" w:styleId="7">
    <w:name w:val="heading 7"/>
    <w:basedOn w:val="a"/>
    <w:next w:val="a"/>
    <w:link w:val="7Char"/>
    <w:uiPriority w:val="9"/>
    <w:unhideWhenUsed/>
    <w:qFormat/>
    <w:rsid w:val="002A5E9C"/>
    <w:pPr>
      <w:keepNext/>
      <w:keepLines/>
      <w:spacing w:before="240" w:after="64" w:line="320" w:lineRule="auto"/>
      <w:outlineLvl w:val="6"/>
    </w:pPr>
    <w:rPr>
      <w:b/>
      <w:bCs/>
      <w:sz w:val="24"/>
      <w:szCs w:val="24"/>
    </w:rPr>
  </w:style>
  <w:style w:type="paragraph" w:styleId="8">
    <w:name w:val="heading 8"/>
    <w:basedOn w:val="a"/>
    <w:next w:val="a"/>
    <w:link w:val="8Char"/>
    <w:unhideWhenUsed/>
    <w:qFormat/>
    <w:rsid w:val="002A5E9C"/>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nhideWhenUsed/>
    <w:qFormat/>
    <w:rsid w:val="002A5E9C"/>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5E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5E9C"/>
    <w:rPr>
      <w:sz w:val="18"/>
      <w:szCs w:val="18"/>
    </w:rPr>
  </w:style>
  <w:style w:type="paragraph" w:styleId="a4">
    <w:name w:val="footer"/>
    <w:aliases w:val="Footer-Even"/>
    <w:basedOn w:val="a"/>
    <w:link w:val="Char0"/>
    <w:uiPriority w:val="99"/>
    <w:unhideWhenUsed/>
    <w:rsid w:val="002A5E9C"/>
    <w:pPr>
      <w:tabs>
        <w:tab w:val="center" w:pos="4153"/>
        <w:tab w:val="right" w:pos="8306"/>
      </w:tabs>
      <w:snapToGrid w:val="0"/>
      <w:jc w:val="left"/>
    </w:pPr>
    <w:rPr>
      <w:sz w:val="18"/>
      <w:szCs w:val="18"/>
    </w:rPr>
  </w:style>
  <w:style w:type="character" w:customStyle="1" w:styleId="Char0">
    <w:name w:val="页脚 Char"/>
    <w:aliases w:val="Footer-Even Char"/>
    <w:basedOn w:val="a0"/>
    <w:link w:val="a4"/>
    <w:uiPriority w:val="99"/>
    <w:rsid w:val="002A5E9C"/>
    <w:rPr>
      <w:sz w:val="18"/>
      <w:szCs w:val="18"/>
    </w:rPr>
  </w:style>
  <w:style w:type="character" w:customStyle="1" w:styleId="1Char">
    <w:name w:val="标题 1 Char"/>
    <w:aliases w:val="ACT标题1 Char"/>
    <w:basedOn w:val="a0"/>
    <w:link w:val="10"/>
    <w:uiPriority w:val="9"/>
    <w:rsid w:val="002A5E9C"/>
    <w:rPr>
      <w:rFonts w:ascii="Calibri" w:eastAsia="宋体" w:hAnsi="Calibri" w:cs="Times New Roman"/>
      <w:b/>
      <w:bCs/>
      <w:kern w:val="44"/>
      <w:sz w:val="44"/>
      <w:szCs w:val="44"/>
    </w:rPr>
  </w:style>
  <w:style w:type="character" w:customStyle="1" w:styleId="2Char">
    <w:name w:val="标题 2 Char"/>
    <w:aliases w:val="2 Char"/>
    <w:basedOn w:val="a0"/>
    <w:link w:val="2"/>
    <w:uiPriority w:val="9"/>
    <w:rsid w:val="002A5E9C"/>
    <w:rPr>
      <w:rFonts w:ascii="Arial" w:eastAsia="宋体" w:hAnsi="Arial" w:cs="Arial"/>
      <w:b/>
      <w:bCs/>
      <w:sz w:val="28"/>
      <w:szCs w:val="32"/>
    </w:rPr>
  </w:style>
  <w:style w:type="character" w:customStyle="1" w:styleId="3Char">
    <w:name w:val="标题 3 Char"/>
    <w:aliases w:val="3 Char"/>
    <w:basedOn w:val="a0"/>
    <w:link w:val="30"/>
    <w:uiPriority w:val="9"/>
    <w:rsid w:val="00EB596E"/>
    <w:rPr>
      <w:rFonts w:ascii="Arial" w:eastAsia="宋体" w:hAnsi="Arial" w:cs="Times New Roman"/>
      <w:b/>
      <w:bCs/>
      <w:sz w:val="24"/>
      <w:szCs w:val="32"/>
    </w:rPr>
  </w:style>
  <w:style w:type="character" w:customStyle="1" w:styleId="4Char">
    <w:name w:val="标题 4 Char"/>
    <w:basedOn w:val="a0"/>
    <w:link w:val="40"/>
    <w:uiPriority w:val="9"/>
    <w:rsid w:val="002A5E9C"/>
    <w:rPr>
      <w:rFonts w:ascii="Cambria" w:eastAsia="宋体" w:hAnsi="Cambria" w:cs="Times New Roman"/>
      <w:b/>
      <w:bCs/>
      <w:sz w:val="28"/>
      <w:szCs w:val="28"/>
    </w:rPr>
  </w:style>
  <w:style w:type="character" w:customStyle="1" w:styleId="5Char">
    <w:name w:val="标题 5 Char"/>
    <w:basedOn w:val="a0"/>
    <w:link w:val="5"/>
    <w:uiPriority w:val="9"/>
    <w:rsid w:val="002A5E9C"/>
    <w:rPr>
      <w:rFonts w:ascii="Calibri" w:eastAsia="宋体" w:hAnsi="Calibri" w:cs="Times New Roman"/>
      <w:b/>
      <w:bCs/>
      <w:sz w:val="28"/>
      <w:szCs w:val="28"/>
    </w:rPr>
  </w:style>
  <w:style w:type="character" w:customStyle="1" w:styleId="6Char">
    <w:name w:val="标题 6 Char"/>
    <w:basedOn w:val="a0"/>
    <w:link w:val="6"/>
    <w:uiPriority w:val="9"/>
    <w:rsid w:val="002A5E9C"/>
    <w:rPr>
      <w:rFonts w:ascii="Arial" w:eastAsia="宋体" w:hAnsi="Arial" w:cs="Arial"/>
      <w:b/>
      <w:bCs/>
      <w:sz w:val="24"/>
      <w:szCs w:val="24"/>
    </w:rPr>
  </w:style>
  <w:style w:type="character" w:customStyle="1" w:styleId="7Char">
    <w:name w:val="标题 7 Char"/>
    <w:basedOn w:val="a0"/>
    <w:link w:val="7"/>
    <w:uiPriority w:val="9"/>
    <w:rsid w:val="002A5E9C"/>
    <w:rPr>
      <w:rFonts w:ascii="Calibri" w:eastAsia="宋体" w:hAnsi="Calibri" w:cs="Times New Roman"/>
      <w:b/>
      <w:bCs/>
      <w:sz w:val="24"/>
      <w:szCs w:val="24"/>
    </w:rPr>
  </w:style>
  <w:style w:type="character" w:customStyle="1" w:styleId="8Char">
    <w:name w:val="标题 8 Char"/>
    <w:basedOn w:val="a0"/>
    <w:link w:val="8"/>
    <w:rsid w:val="002A5E9C"/>
    <w:rPr>
      <w:rFonts w:asciiTheme="majorHAnsi" w:eastAsiaTheme="majorEastAsia" w:hAnsiTheme="majorHAnsi" w:cstheme="majorBidi"/>
      <w:sz w:val="24"/>
      <w:szCs w:val="24"/>
    </w:rPr>
  </w:style>
  <w:style w:type="character" w:customStyle="1" w:styleId="9Char">
    <w:name w:val="标题 9 Char"/>
    <w:basedOn w:val="a0"/>
    <w:link w:val="9"/>
    <w:rsid w:val="002A5E9C"/>
    <w:rPr>
      <w:rFonts w:asciiTheme="majorHAnsi" w:eastAsiaTheme="majorEastAsia" w:hAnsiTheme="majorHAnsi" w:cstheme="majorBidi"/>
      <w:szCs w:val="21"/>
    </w:rPr>
  </w:style>
  <w:style w:type="paragraph" w:customStyle="1" w:styleId="Default">
    <w:name w:val="Default"/>
    <w:rsid w:val="002A5E9C"/>
    <w:pPr>
      <w:widowControl w:val="0"/>
      <w:autoSpaceDE w:val="0"/>
      <w:autoSpaceDN w:val="0"/>
      <w:adjustRightInd w:val="0"/>
    </w:pPr>
    <w:rPr>
      <w:rFonts w:ascii="TT19At00" w:eastAsia="TT19At00" w:hAnsi="Calibri" w:cs="TT19At00"/>
      <w:color w:val="000000"/>
      <w:kern w:val="0"/>
      <w:sz w:val="24"/>
      <w:szCs w:val="24"/>
    </w:rPr>
  </w:style>
  <w:style w:type="table" w:styleId="a5">
    <w:name w:val="Table Grid"/>
    <w:basedOn w:val="a1"/>
    <w:uiPriority w:val="59"/>
    <w:qFormat/>
    <w:rsid w:val="002A5E9C"/>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6">
    <w:name w:val="No Spacing"/>
    <w:link w:val="Char1"/>
    <w:uiPriority w:val="1"/>
    <w:qFormat/>
    <w:rsid w:val="002A5E9C"/>
    <w:pPr>
      <w:widowControl w:val="0"/>
      <w:jc w:val="both"/>
    </w:pPr>
    <w:rPr>
      <w:rFonts w:ascii="Calibri" w:eastAsia="宋体" w:hAnsi="Calibri" w:cs="Times New Roman"/>
    </w:rPr>
  </w:style>
  <w:style w:type="paragraph" w:customStyle="1" w:styleId="11">
    <w:name w:val="样式1"/>
    <w:basedOn w:val="a"/>
    <w:link w:val="1Char0"/>
    <w:qFormat/>
    <w:rsid w:val="002A5E9C"/>
    <w:rPr>
      <w:sz w:val="24"/>
      <w:szCs w:val="24"/>
    </w:rPr>
  </w:style>
  <w:style w:type="character" w:customStyle="1" w:styleId="1Char0">
    <w:name w:val="样式1 Char"/>
    <w:basedOn w:val="a0"/>
    <w:link w:val="11"/>
    <w:rsid w:val="002A5E9C"/>
    <w:rPr>
      <w:rFonts w:ascii="Calibri" w:eastAsia="宋体" w:hAnsi="Calibri" w:cs="Times New Roman"/>
      <w:sz w:val="24"/>
      <w:szCs w:val="24"/>
    </w:rPr>
  </w:style>
  <w:style w:type="paragraph" w:styleId="a7">
    <w:name w:val="List Paragraph"/>
    <w:basedOn w:val="a"/>
    <w:link w:val="Char2"/>
    <w:uiPriority w:val="34"/>
    <w:qFormat/>
    <w:rsid w:val="002A5E9C"/>
    <w:pPr>
      <w:ind w:firstLineChars="200" w:firstLine="420"/>
    </w:pPr>
  </w:style>
  <w:style w:type="character" w:customStyle="1" w:styleId="Char2">
    <w:name w:val="列出段落 Char"/>
    <w:basedOn w:val="a0"/>
    <w:link w:val="a7"/>
    <w:uiPriority w:val="34"/>
    <w:rsid w:val="002A5E9C"/>
    <w:rPr>
      <w:rFonts w:ascii="Calibri" w:eastAsia="宋体" w:hAnsi="Calibri" w:cs="Times New Roman"/>
    </w:rPr>
  </w:style>
  <w:style w:type="paragraph" w:styleId="a8">
    <w:name w:val="Balloon Text"/>
    <w:basedOn w:val="a"/>
    <w:link w:val="Char3"/>
    <w:uiPriority w:val="99"/>
    <w:unhideWhenUsed/>
    <w:rsid w:val="002A5E9C"/>
    <w:rPr>
      <w:sz w:val="18"/>
      <w:szCs w:val="18"/>
    </w:rPr>
  </w:style>
  <w:style w:type="character" w:customStyle="1" w:styleId="Char3">
    <w:name w:val="批注框文本 Char"/>
    <w:basedOn w:val="a0"/>
    <w:link w:val="a8"/>
    <w:uiPriority w:val="99"/>
    <w:rsid w:val="002A5E9C"/>
    <w:rPr>
      <w:rFonts w:ascii="Calibri" w:eastAsia="宋体" w:hAnsi="Calibri" w:cs="Times New Roman"/>
      <w:sz w:val="18"/>
      <w:szCs w:val="18"/>
    </w:rPr>
  </w:style>
  <w:style w:type="paragraph" w:customStyle="1" w:styleId="20">
    <w:name w:val="样式2"/>
    <w:basedOn w:val="2"/>
    <w:link w:val="2Char0"/>
    <w:rsid w:val="002A5E9C"/>
  </w:style>
  <w:style w:type="character" w:customStyle="1" w:styleId="2Char0">
    <w:name w:val="样式2 Char"/>
    <w:basedOn w:val="2Char"/>
    <w:link w:val="20"/>
    <w:rsid w:val="002A5E9C"/>
    <w:rPr>
      <w:rFonts w:ascii="Arial" w:eastAsia="宋体" w:hAnsi="Arial" w:cs="Arial"/>
      <w:b/>
      <w:bCs/>
      <w:sz w:val="32"/>
      <w:szCs w:val="32"/>
    </w:rPr>
  </w:style>
  <w:style w:type="paragraph" w:customStyle="1" w:styleId="31">
    <w:name w:val="样式3"/>
    <w:basedOn w:val="30"/>
    <w:link w:val="3Char0"/>
    <w:qFormat/>
    <w:rsid w:val="002A5E9C"/>
    <w:rPr>
      <w:rFonts w:cs="Arial"/>
      <w:sz w:val="36"/>
      <w:szCs w:val="36"/>
    </w:rPr>
  </w:style>
  <w:style w:type="character" w:customStyle="1" w:styleId="3Char0">
    <w:name w:val="样式3 Char"/>
    <w:basedOn w:val="3Char"/>
    <w:link w:val="31"/>
    <w:rsid w:val="002A5E9C"/>
    <w:rPr>
      <w:rFonts w:ascii="Arial" w:eastAsia="宋体" w:hAnsi="Arial" w:cs="Arial"/>
      <w:b/>
      <w:bCs/>
      <w:sz w:val="36"/>
      <w:szCs w:val="36"/>
    </w:rPr>
  </w:style>
  <w:style w:type="table" w:styleId="-5">
    <w:name w:val="Light Shading Accent 5"/>
    <w:basedOn w:val="a1"/>
    <w:uiPriority w:val="60"/>
    <w:rsid w:val="002A5E9C"/>
    <w:rPr>
      <w:rFonts w:ascii="Calibri" w:eastAsia="宋体" w:hAnsi="Calibri" w:cs="Times New Roman"/>
      <w:color w:val="31849B"/>
      <w:kern w:val="0"/>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a9">
    <w:name w:val="Document Map"/>
    <w:basedOn w:val="a"/>
    <w:link w:val="Char4"/>
    <w:uiPriority w:val="99"/>
    <w:semiHidden/>
    <w:unhideWhenUsed/>
    <w:rsid w:val="002A5E9C"/>
    <w:rPr>
      <w:rFonts w:ascii="宋体"/>
      <w:sz w:val="18"/>
      <w:szCs w:val="18"/>
    </w:rPr>
  </w:style>
  <w:style w:type="character" w:customStyle="1" w:styleId="Char4">
    <w:name w:val="文档结构图 Char"/>
    <w:basedOn w:val="a0"/>
    <w:link w:val="a9"/>
    <w:uiPriority w:val="99"/>
    <w:semiHidden/>
    <w:rsid w:val="002A5E9C"/>
    <w:rPr>
      <w:rFonts w:ascii="宋体" w:eastAsia="宋体" w:hAnsi="Calibri" w:cs="Times New Roman"/>
      <w:sz w:val="18"/>
      <w:szCs w:val="18"/>
    </w:rPr>
  </w:style>
  <w:style w:type="paragraph" w:styleId="TOC">
    <w:name w:val="TOC Heading"/>
    <w:basedOn w:val="10"/>
    <w:next w:val="a"/>
    <w:uiPriority w:val="39"/>
    <w:unhideWhenUsed/>
    <w:qFormat/>
    <w:rsid w:val="002A5E9C"/>
    <w:pPr>
      <w:widowControl/>
      <w:spacing w:before="480" w:after="0" w:line="276" w:lineRule="auto"/>
      <w:jc w:val="left"/>
      <w:outlineLvl w:val="9"/>
    </w:pPr>
    <w:rPr>
      <w:rFonts w:ascii="Cambria" w:hAnsi="Cambria"/>
      <w:color w:val="365F91"/>
      <w:kern w:val="0"/>
      <w:sz w:val="28"/>
      <w:szCs w:val="28"/>
    </w:rPr>
  </w:style>
  <w:style w:type="paragraph" w:styleId="12">
    <w:name w:val="toc 1"/>
    <w:basedOn w:val="a"/>
    <w:next w:val="a"/>
    <w:autoRedefine/>
    <w:uiPriority w:val="39"/>
    <w:unhideWhenUsed/>
    <w:qFormat/>
    <w:rsid w:val="002A5E9C"/>
    <w:pPr>
      <w:tabs>
        <w:tab w:val="right" w:leader="dot" w:pos="9402"/>
      </w:tabs>
      <w:spacing w:before="120"/>
      <w:jc w:val="left"/>
    </w:pPr>
    <w:rPr>
      <w:rFonts w:ascii="Arial" w:hAnsi="Arial" w:cs="Arial"/>
      <w:b/>
      <w:bCs/>
      <w:iCs/>
      <w:noProof/>
      <w:sz w:val="24"/>
      <w:szCs w:val="24"/>
    </w:rPr>
  </w:style>
  <w:style w:type="paragraph" w:styleId="21">
    <w:name w:val="toc 2"/>
    <w:basedOn w:val="a"/>
    <w:next w:val="a"/>
    <w:autoRedefine/>
    <w:uiPriority w:val="39"/>
    <w:unhideWhenUsed/>
    <w:qFormat/>
    <w:rsid w:val="002A5E9C"/>
    <w:pPr>
      <w:spacing w:before="120"/>
      <w:ind w:left="210"/>
      <w:jc w:val="left"/>
    </w:pPr>
    <w:rPr>
      <w:rFonts w:asciiTheme="minorHAnsi" w:hAnsiTheme="minorHAnsi" w:cstheme="minorHAnsi"/>
      <w:b/>
      <w:bCs/>
      <w:sz w:val="22"/>
    </w:rPr>
  </w:style>
  <w:style w:type="character" w:styleId="aa">
    <w:name w:val="Hyperlink"/>
    <w:basedOn w:val="a0"/>
    <w:uiPriority w:val="99"/>
    <w:unhideWhenUsed/>
    <w:rsid w:val="002A5E9C"/>
    <w:rPr>
      <w:color w:val="0000FF"/>
      <w:u w:val="single"/>
    </w:rPr>
  </w:style>
  <w:style w:type="paragraph" w:customStyle="1" w:styleId="Pa21">
    <w:name w:val="Pa21"/>
    <w:basedOn w:val="Default"/>
    <w:next w:val="Default"/>
    <w:uiPriority w:val="99"/>
    <w:rsid w:val="002A5E9C"/>
    <w:pPr>
      <w:spacing w:line="201" w:lineRule="atLeast"/>
    </w:pPr>
    <w:rPr>
      <w:rFonts w:ascii="Arial" w:eastAsia="宋体" w:hAnsi="Arial" w:cs="Arial"/>
      <w:color w:val="auto"/>
    </w:rPr>
  </w:style>
  <w:style w:type="paragraph" w:customStyle="1" w:styleId="Pa22">
    <w:name w:val="Pa22"/>
    <w:basedOn w:val="Default"/>
    <w:next w:val="Default"/>
    <w:uiPriority w:val="99"/>
    <w:rsid w:val="002A5E9C"/>
    <w:pPr>
      <w:spacing w:line="181" w:lineRule="atLeast"/>
    </w:pPr>
    <w:rPr>
      <w:rFonts w:ascii="Arial" w:eastAsia="宋体" w:hAnsi="Arial" w:cs="Arial"/>
      <w:color w:val="auto"/>
    </w:rPr>
  </w:style>
  <w:style w:type="paragraph" w:customStyle="1" w:styleId="Pa29">
    <w:name w:val="Pa29"/>
    <w:basedOn w:val="Default"/>
    <w:next w:val="Default"/>
    <w:uiPriority w:val="99"/>
    <w:rsid w:val="002A5E9C"/>
    <w:pPr>
      <w:spacing w:line="241" w:lineRule="atLeast"/>
    </w:pPr>
    <w:rPr>
      <w:rFonts w:ascii="Arial" w:eastAsia="宋体" w:hAnsi="Arial" w:cs="Arial"/>
      <w:color w:val="auto"/>
    </w:rPr>
  </w:style>
  <w:style w:type="character" w:customStyle="1" w:styleId="A13">
    <w:name w:val="A13"/>
    <w:uiPriority w:val="99"/>
    <w:rsid w:val="002A5E9C"/>
    <w:rPr>
      <w:rFonts w:ascii="Times New Roman" w:hAnsi="Times New Roman" w:cs="Times New Roman"/>
      <w:color w:val="211D1E"/>
      <w:sz w:val="12"/>
      <w:szCs w:val="12"/>
    </w:rPr>
  </w:style>
  <w:style w:type="paragraph" w:customStyle="1" w:styleId="Pa61">
    <w:name w:val="Pa61"/>
    <w:basedOn w:val="Default"/>
    <w:next w:val="Default"/>
    <w:uiPriority w:val="99"/>
    <w:rsid w:val="002A5E9C"/>
    <w:pPr>
      <w:spacing w:line="201" w:lineRule="atLeast"/>
    </w:pPr>
    <w:rPr>
      <w:rFonts w:ascii="Arial" w:eastAsia="宋体" w:hAnsi="Arial" w:cs="Arial"/>
      <w:color w:val="auto"/>
    </w:rPr>
  </w:style>
  <w:style w:type="paragraph" w:customStyle="1" w:styleId="Pa14">
    <w:name w:val="Pa14"/>
    <w:basedOn w:val="Default"/>
    <w:next w:val="Default"/>
    <w:uiPriority w:val="99"/>
    <w:rsid w:val="002A5E9C"/>
    <w:pPr>
      <w:spacing w:line="201" w:lineRule="atLeast"/>
    </w:pPr>
    <w:rPr>
      <w:rFonts w:ascii="Arial" w:eastAsia="宋体" w:hAnsi="Arial" w:cs="Arial"/>
      <w:color w:val="auto"/>
    </w:rPr>
  </w:style>
  <w:style w:type="paragraph" w:styleId="32">
    <w:name w:val="toc 3"/>
    <w:basedOn w:val="a"/>
    <w:next w:val="a"/>
    <w:autoRedefine/>
    <w:uiPriority w:val="39"/>
    <w:unhideWhenUsed/>
    <w:qFormat/>
    <w:rsid w:val="002A5E9C"/>
    <w:pPr>
      <w:ind w:left="420"/>
      <w:jc w:val="left"/>
    </w:pPr>
    <w:rPr>
      <w:rFonts w:asciiTheme="minorHAnsi" w:hAnsiTheme="minorHAnsi" w:cstheme="minorHAnsi"/>
      <w:sz w:val="20"/>
      <w:szCs w:val="20"/>
    </w:rPr>
  </w:style>
  <w:style w:type="character" w:styleId="ab">
    <w:name w:val="FollowedHyperlink"/>
    <w:basedOn w:val="a0"/>
    <w:uiPriority w:val="99"/>
    <w:unhideWhenUsed/>
    <w:rsid w:val="002A5E9C"/>
    <w:rPr>
      <w:color w:val="800080"/>
      <w:u w:val="single"/>
    </w:rPr>
  </w:style>
  <w:style w:type="paragraph" w:customStyle="1" w:styleId="font5">
    <w:name w:val="font5"/>
    <w:basedOn w:val="a"/>
    <w:rsid w:val="002A5E9C"/>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
    <w:rsid w:val="002A5E9C"/>
    <w:pPr>
      <w:widowControl/>
      <w:spacing w:before="100" w:beforeAutospacing="1" w:after="100" w:afterAutospacing="1"/>
      <w:jc w:val="left"/>
    </w:pPr>
    <w:rPr>
      <w:rFonts w:ascii="宋体" w:hAnsi="宋体" w:cs="宋体"/>
      <w:b/>
      <w:bCs/>
      <w:color w:val="000000"/>
      <w:kern w:val="0"/>
      <w:sz w:val="18"/>
      <w:szCs w:val="18"/>
    </w:rPr>
  </w:style>
  <w:style w:type="paragraph" w:customStyle="1" w:styleId="font7">
    <w:name w:val="font7"/>
    <w:basedOn w:val="a"/>
    <w:rsid w:val="002A5E9C"/>
    <w:pPr>
      <w:widowControl/>
      <w:spacing w:before="100" w:beforeAutospacing="1" w:after="100" w:afterAutospacing="1"/>
      <w:jc w:val="left"/>
    </w:pPr>
    <w:rPr>
      <w:rFonts w:ascii="宋体" w:hAnsi="宋体" w:cs="宋体"/>
      <w:kern w:val="0"/>
      <w:sz w:val="22"/>
    </w:rPr>
  </w:style>
  <w:style w:type="paragraph" w:customStyle="1" w:styleId="font8">
    <w:name w:val="font8"/>
    <w:basedOn w:val="a"/>
    <w:rsid w:val="002A5E9C"/>
    <w:pPr>
      <w:widowControl/>
      <w:spacing w:before="100" w:beforeAutospacing="1" w:after="100" w:afterAutospacing="1"/>
      <w:jc w:val="left"/>
    </w:pPr>
    <w:rPr>
      <w:rFonts w:ascii="宋体" w:hAnsi="宋体" w:cs="宋体"/>
      <w:color w:val="000000"/>
      <w:kern w:val="0"/>
      <w:sz w:val="18"/>
      <w:szCs w:val="18"/>
    </w:rPr>
  </w:style>
  <w:style w:type="paragraph" w:customStyle="1" w:styleId="font9">
    <w:name w:val="font9"/>
    <w:basedOn w:val="a"/>
    <w:rsid w:val="002A5E9C"/>
    <w:pPr>
      <w:widowControl/>
      <w:spacing w:before="100" w:beforeAutospacing="1" w:after="100" w:afterAutospacing="1"/>
      <w:jc w:val="left"/>
    </w:pPr>
    <w:rPr>
      <w:rFonts w:ascii="宋体" w:hAnsi="宋体" w:cs="宋体"/>
      <w:color w:val="000000"/>
      <w:kern w:val="0"/>
      <w:sz w:val="14"/>
      <w:szCs w:val="14"/>
    </w:rPr>
  </w:style>
  <w:style w:type="paragraph" w:customStyle="1" w:styleId="xl63">
    <w:name w:val="xl63"/>
    <w:basedOn w:val="a"/>
    <w:rsid w:val="002A5E9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xl64">
    <w:name w:val="xl64"/>
    <w:basedOn w:val="a"/>
    <w:rsid w:val="002A5E9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xl65">
    <w:name w:val="xl65"/>
    <w:basedOn w:val="a"/>
    <w:rsid w:val="002A5E9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Pa88">
    <w:name w:val="Pa88"/>
    <w:basedOn w:val="Default"/>
    <w:next w:val="Default"/>
    <w:uiPriority w:val="99"/>
    <w:rsid w:val="002A5E9C"/>
    <w:pPr>
      <w:spacing w:line="201" w:lineRule="atLeast"/>
    </w:pPr>
    <w:rPr>
      <w:rFonts w:ascii="Times New Roman" w:eastAsia="宋体" w:hAnsi="Times New Roman" w:cs="Times New Roman"/>
      <w:color w:val="auto"/>
    </w:rPr>
  </w:style>
  <w:style w:type="paragraph" w:customStyle="1" w:styleId="Pa28">
    <w:name w:val="Pa28"/>
    <w:basedOn w:val="Default"/>
    <w:next w:val="Default"/>
    <w:uiPriority w:val="99"/>
    <w:rsid w:val="002A5E9C"/>
    <w:pPr>
      <w:spacing w:line="201" w:lineRule="atLeast"/>
    </w:pPr>
    <w:rPr>
      <w:rFonts w:ascii="Times New Roman" w:eastAsia="宋体" w:hAnsi="Times New Roman" w:cs="Times New Roman"/>
      <w:color w:val="auto"/>
    </w:rPr>
  </w:style>
  <w:style w:type="character" w:styleId="ac">
    <w:name w:val="Placeholder Text"/>
    <w:basedOn w:val="a0"/>
    <w:uiPriority w:val="99"/>
    <w:semiHidden/>
    <w:rsid w:val="002A5E9C"/>
    <w:rPr>
      <w:color w:val="808080"/>
    </w:rPr>
  </w:style>
  <w:style w:type="paragraph" w:styleId="ad">
    <w:name w:val="caption"/>
    <w:basedOn w:val="a"/>
    <w:next w:val="a"/>
    <w:uiPriority w:val="35"/>
    <w:unhideWhenUsed/>
    <w:qFormat/>
    <w:rsid w:val="002A5E9C"/>
    <w:rPr>
      <w:rFonts w:ascii="Cambria" w:eastAsia="黑体" w:hAnsi="Cambria"/>
      <w:sz w:val="20"/>
      <w:szCs w:val="20"/>
    </w:rPr>
  </w:style>
  <w:style w:type="paragraph" w:styleId="ae">
    <w:name w:val="table of figures"/>
    <w:basedOn w:val="a"/>
    <w:next w:val="a"/>
    <w:uiPriority w:val="99"/>
    <w:unhideWhenUsed/>
    <w:rsid w:val="002A5E9C"/>
    <w:pPr>
      <w:ind w:leftChars="200" w:left="200" w:hangingChars="200" w:hanging="200"/>
    </w:pPr>
  </w:style>
  <w:style w:type="paragraph" w:styleId="41">
    <w:name w:val="toc 4"/>
    <w:basedOn w:val="a"/>
    <w:next w:val="a"/>
    <w:autoRedefine/>
    <w:uiPriority w:val="39"/>
    <w:unhideWhenUsed/>
    <w:rsid w:val="002A5E9C"/>
    <w:pPr>
      <w:ind w:left="630"/>
      <w:jc w:val="left"/>
    </w:pPr>
    <w:rPr>
      <w:rFonts w:asciiTheme="minorHAnsi" w:hAnsiTheme="minorHAnsi" w:cstheme="minorHAnsi"/>
      <w:sz w:val="20"/>
      <w:szCs w:val="20"/>
    </w:rPr>
  </w:style>
  <w:style w:type="paragraph" w:styleId="50">
    <w:name w:val="toc 5"/>
    <w:basedOn w:val="a"/>
    <w:next w:val="a"/>
    <w:autoRedefine/>
    <w:uiPriority w:val="39"/>
    <w:unhideWhenUsed/>
    <w:rsid w:val="002A5E9C"/>
    <w:pPr>
      <w:ind w:left="840"/>
      <w:jc w:val="left"/>
    </w:pPr>
    <w:rPr>
      <w:rFonts w:asciiTheme="minorHAnsi" w:hAnsiTheme="minorHAnsi" w:cstheme="minorHAnsi"/>
      <w:sz w:val="20"/>
      <w:szCs w:val="20"/>
    </w:rPr>
  </w:style>
  <w:style w:type="paragraph" w:styleId="60">
    <w:name w:val="toc 6"/>
    <w:basedOn w:val="a"/>
    <w:next w:val="a"/>
    <w:autoRedefine/>
    <w:uiPriority w:val="39"/>
    <w:unhideWhenUsed/>
    <w:rsid w:val="002A5E9C"/>
    <w:pPr>
      <w:ind w:left="1050"/>
      <w:jc w:val="left"/>
    </w:pPr>
    <w:rPr>
      <w:rFonts w:asciiTheme="minorHAnsi" w:hAnsiTheme="minorHAnsi" w:cstheme="minorHAnsi"/>
      <w:sz w:val="20"/>
      <w:szCs w:val="20"/>
    </w:rPr>
  </w:style>
  <w:style w:type="paragraph" w:styleId="70">
    <w:name w:val="toc 7"/>
    <w:basedOn w:val="a"/>
    <w:next w:val="a"/>
    <w:autoRedefine/>
    <w:uiPriority w:val="39"/>
    <w:unhideWhenUsed/>
    <w:rsid w:val="002A5E9C"/>
    <w:pPr>
      <w:ind w:left="1260"/>
      <w:jc w:val="left"/>
    </w:pPr>
    <w:rPr>
      <w:rFonts w:asciiTheme="minorHAnsi" w:hAnsiTheme="minorHAnsi" w:cstheme="minorHAnsi"/>
      <w:sz w:val="20"/>
      <w:szCs w:val="20"/>
    </w:rPr>
  </w:style>
  <w:style w:type="paragraph" w:styleId="80">
    <w:name w:val="toc 8"/>
    <w:basedOn w:val="a"/>
    <w:next w:val="a"/>
    <w:autoRedefine/>
    <w:uiPriority w:val="39"/>
    <w:unhideWhenUsed/>
    <w:rsid w:val="002A5E9C"/>
    <w:pPr>
      <w:ind w:left="1470"/>
      <w:jc w:val="left"/>
    </w:pPr>
    <w:rPr>
      <w:rFonts w:asciiTheme="minorHAnsi" w:hAnsiTheme="minorHAnsi" w:cstheme="minorHAnsi"/>
      <w:sz w:val="20"/>
      <w:szCs w:val="20"/>
    </w:rPr>
  </w:style>
  <w:style w:type="paragraph" w:styleId="90">
    <w:name w:val="toc 9"/>
    <w:basedOn w:val="a"/>
    <w:next w:val="a"/>
    <w:autoRedefine/>
    <w:uiPriority w:val="39"/>
    <w:unhideWhenUsed/>
    <w:rsid w:val="002A5E9C"/>
    <w:pPr>
      <w:ind w:left="1680"/>
      <w:jc w:val="left"/>
    </w:pPr>
    <w:rPr>
      <w:rFonts w:asciiTheme="minorHAnsi" w:hAnsiTheme="minorHAnsi" w:cstheme="minorHAnsi"/>
      <w:sz w:val="20"/>
      <w:szCs w:val="20"/>
    </w:rPr>
  </w:style>
  <w:style w:type="paragraph" w:customStyle="1" w:styleId="Pa23">
    <w:name w:val="Pa23"/>
    <w:basedOn w:val="Default"/>
    <w:next w:val="Default"/>
    <w:uiPriority w:val="99"/>
    <w:rsid w:val="002A5E9C"/>
    <w:pPr>
      <w:spacing w:line="181" w:lineRule="atLeast"/>
    </w:pPr>
    <w:rPr>
      <w:rFonts w:ascii="Arial" w:eastAsia="宋体" w:hAnsi="Arial" w:cs="Arial"/>
      <w:color w:val="auto"/>
    </w:rPr>
  </w:style>
  <w:style w:type="character" w:customStyle="1" w:styleId="A18">
    <w:name w:val="A18"/>
    <w:uiPriority w:val="99"/>
    <w:rsid w:val="002A5E9C"/>
    <w:rPr>
      <w:color w:val="221E1F"/>
      <w:sz w:val="10"/>
      <w:szCs w:val="10"/>
    </w:rPr>
  </w:style>
  <w:style w:type="table" w:customStyle="1" w:styleId="110">
    <w:name w:val="中等深浅网格 11"/>
    <w:basedOn w:val="a1"/>
    <w:uiPriority w:val="67"/>
    <w:rsid w:val="002A5E9C"/>
    <w:rPr>
      <w:rFonts w:ascii="Calibri" w:eastAsia="宋体" w:hAnsi="Calibri" w:cs="Times New Roman"/>
      <w:kern w:val="0"/>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featurelist">
    <w:name w:val="feature list"/>
    <w:basedOn w:val="a7"/>
    <w:link w:val="featurelistChar"/>
    <w:qFormat/>
    <w:rsid w:val="002A5E9C"/>
    <w:pPr>
      <w:ind w:left="1676" w:firstLineChars="0" w:firstLine="0"/>
    </w:pPr>
    <w:rPr>
      <w:rFonts w:ascii="Arial" w:hAnsi="Arial" w:cs="Helvetica"/>
      <w:kern w:val="0"/>
      <w:sz w:val="20"/>
      <w:szCs w:val="20"/>
    </w:rPr>
  </w:style>
  <w:style w:type="character" w:customStyle="1" w:styleId="featurelistChar">
    <w:name w:val="feature list Char"/>
    <w:basedOn w:val="a0"/>
    <w:link w:val="featurelist"/>
    <w:rsid w:val="002A5E9C"/>
    <w:rPr>
      <w:rFonts w:ascii="Arial" w:eastAsia="宋体" w:hAnsi="Arial" w:cs="Helvetica"/>
      <w:kern w:val="0"/>
      <w:sz w:val="20"/>
      <w:szCs w:val="20"/>
    </w:rPr>
  </w:style>
  <w:style w:type="paragraph" w:customStyle="1" w:styleId="13">
    <w:name w:val="列表1"/>
    <w:basedOn w:val="a7"/>
    <w:link w:val="listChar"/>
    <w:qFormat/>
    <w:rsid w:val="002A5E9C"/>
    <w:pPr>
      <w:autoSpaceDE w:val="0"/>
      <w:autoSpaceDN w:val="0"/>
      <w:adjustRightInd w:val="0"/>
      <w:ind w:leftChars="600" w:left="1620" w:firstLineChars="0" w:firstLine="0"/>
      <w:jc w:val="left"/>
    </w:pPr>
    <w:rPr>
      <w:rFonts w:ascii="Arial" w:hAnsi="Arial" w:cs="Arial"/>
      <w:kern w:val="0"/>
      <w:sz w:val="20"/>
      <w:szCs w:val="20"/>
    </w:rPr>
  </w:style>
  <w:style w:type="character" w:customStyle="1" w:styleId="listChar">
    <w:name w:val="list Char"/>
    <w:basedOn w:val="Char2"/>
    <w:link w:val="13"/>
    <w:rsid w:val="002A5E9C"/>
    <w:rPr>
      <w:rFonts w:ascii="Arial" w:eastAsia="宋体" w:hAnsi="Arial" w:cs="Arial"/>
      <w:kern w:val="0"/>
      <w:sz w:val="20"/>
      <w:szCs w:val="20"/>
    </w:rPr>
  </w:style>
  <w:style w:type="paragraph" w:customStyle="1" w:styleId="af">
    <w:name w:val="图表引用"/>
    <w:basedOn w:val="a"/>
    <w:link w:val="Char5"/>
    <w:qFormat/>
    <w:rsid w:val="002A5E9C"/>
    <w:pPr>
      <w:autoSpaceDE w:val="0"/>
      <w:autoSpaceDN w:val="0"/>
      <w:adjustRightInd w:val="0"/>
      <w:ind w:left="1260"/>
    </w:pPr>
    <w:rPr>
      <w:rFonts w:ascii="Arial" w:hAnsi="Arial" w:cs="Arial"/>
      <w:color w:val="0000FF"/>
      <w:sz w:val="20"/>
      <w:szCs w:val="20"/>
    </w:rPr>
  </w:style>
  <w:style w:type="character" w:customStyle="1" w:styleId="Char5">
    <w:name w:val="图表引用 Char"/>
    <w:basedOn w:val="a0"/>
    <w:link w:val="af"/>
    <w:rsid w:val="002A5E9C"/>
    <w:rPr>
      <w:rFonts w:ascii="Arial" w:eastAsia="宋体" w:hAnsi="Arial" w:cs="Arial"/>
      <w:color w:val="0000FF"/>
      <w:sz w:val="20"/>
      <w:szCs w:val="20"/>
    </w:rPr>
  </w:style>
  <w:style w:type="character" w:customStyle="1" w:styleId="pos">
    <w:name w:val="pos"/>
    <w:basedOn w:val="a0"/>
    <w:rsid w:val="002A5E9C"/>
  </w:style>
  <w:style w:type="character" w:customStyle="1" w:styleId="shorttext">
    <w:name w:val="short_text"/>
    <w:basedOn w:val="a0"/>
    <w:rsid w:val="002A5E9C"/>
  </w:style>
  <w:style w:type="character" w:customStyle="1" w:styleId="hps">
    <w:name w:val="hps"/>
    <w:basedOn w:val="a0"/>
    <w:rsid w:val="002A5E9C"/>
  </w:style>
  <w:style w:type="character" w:customStyle="1" w:styleId="atn">
    <w:name w:val="atn"/>
    <w:basedOn w:val="a0"/>
    <w:rsid w:val="002A5E9C"/>
  </w:style>
  <w:style w:type="character" w:styleId="af0">
    <w:name w:val="annotation reference"/>
    <w:basedOn w:val="a0"/>
    <w:uiPriority w:val="99"/>
    <w:unhideWhenUsed/>
    <w:rsid w:val="002A5E9C"/>
    <w:rPr>
      <w:sz w:val="21"/>
      <w:szCs w:val="21"/>
    </w:rPr>
  </w:style>
  <w:style w:type="paragraph" w:styleId="af1">
    <w:name w:val="annotation text"/>
    <w:basedOn w:val="a"/>
    <w:link w:val="Char6"/>
    <w:uiPriority w:val="99"/>
    <w:unhideWhenUsed/>
    <w:rsid w:val="002A5E9C"/>
    <w:pPr>
      <w:jc w:val="left"/>
    </w:pPr>
  </w:style>
  <w:style w:type="character" w:customStyle="1" w:styleId="Char6">
    <w:name w:val="批注文字 Char"/>
    <w:basedOn w:val="a0"/>
    <w:link w:val="af1"/>
    <w:uiPriority w:val="99"/>
    <w:rsid w:val="002A5E9C"/>
    <w:rPr>
      <w:rFonts w:ascii="Calibri" w:eastAsia="宋体" w:hAnsi="Calibri" w:cs="Times New Roman"/>
    </w:rPr>
  </w:style>
  <w:style w:type="paragraph" w:styleId="af2">
    <w:name w:val="annotation subject"/>
    <w:basedOn w:val="af1"/>
    <w:next w:val="af1"/>
    <w:link w:val="Char7"/>
    <w:uiPriority w:val="99"/>
    <w:unhideWhenUsed/>
    <w:rsid w:val="002A5E9C"/>
    <w:rPr>
      <w:b/>
      <w:bCs/>
    </w:rPr>
  </w:style>
  <w:style w:type="character" w:customStyle="1" w:styleId="Char7">
    <w:name w:val="批注主题 Char"/>
    <w:basedOn w:val="Char6"/>
    <w:link w:val="af2"/>
    <w:uiPriority w:val="99"/>
    <w:rsid w:val="002A5E9C"/>
    <w:rPr>
      <w:rFonts w:ascii="Calibri" w:eastAsia="宋体" w:hAnsi="Calibri" w:cs="Times New Roman"/>
      <w:b/>
      <w:bCs/>
    </w:rPr>
  </w:style>
  <w:style w:type="paragraph" w:customStyle="1" w:styleId="SP16168030">
    <w:name w:val="SP.16.168030"/>
    <w:basedOn w:val="Default"/>
    <w:next w:val="Default"/>
    <w:uiPriority w:val="99"/>
    <w:rsid w:val="002A5E9C"/>
    <w:rPr>
      <w:rFonts w:ascii="Arial" w:eastAsia="宋体" w:hAnsi="Arial" w:cs="Arial"/>
      <w:color w:val="auto"/>
    </w:rPr>
  </w:style>
  <w:style w:type="character" w:customStyle="1" w:styleId="SC16311367">
    <w:name w:val="SC.16.311367"/>
    <w:uiPriority w:val="99"/>
    <w:rsid w:val="002A5E9C"/>
    <w:rPr>
      <w:i/>
      <w:iCs/>
      <w:color w:val="000000"/>
      <w:sz w:val="20"/>
      <w:szCs w:val="20"/>
    </w:rPr>
  </w:style>
  <w:style w:type="character" w:customStyle="1" w:styleId="SC16311371">
    <w:name w:val="SC.16.311371"/>
    <w:uiPriority w:val="99"/>
    <w:rsid w:val="002A5E9C"/>
    <w:rPr>
      <w:color w:val="000000"/>
      <w:sz w:val="16"/>
      <w:szCs w:val="16"/>
    </w:rPr>
  </w:style>
  <w:style w:type="paragraph" w:customStyle="1" w:styleId="SP16167966">
    <w:name w:val="SP.16.167966"/>
    <w:basedOn w:val="Default"/>
    <w:next w:val="Default"/>
    <w:uiPriority w:val="99"/>
    <w:rsid w:val="002A5E9C"/>
    <w:rPr>
      <w:rFonts w:ascii="Arial" w:eastAsia="宋体" w:hAnsi="Arial" w:cs="Arial"/>
      <w:color w:val="auto"/>
    </w:rPr>
  </w:style>
  <w:style w:type="character" w:styleId="af3">
    <w:name w:val="Emphasis"/>
    <w:basedOn w:val="a0"/>
    <w:uiPriority w:val="20"/>
    <w:qFormat/>
    <w:rsid w:val="002A5E9C"/>
    <w:rPr>
      <w:i/>
      <w:iCs/>
    </w:rPr>
  </w:style>
  <w:style w:type="paragraph" w:styleId="af4">
    <w:name w:val="Date"/>
    <w:basedOn w:val="a"/>
    <w:next w:val="a"/>
    <w:link w:val="Char8"/>
    <w:uiPriority w:val="99"/>
    <w:unhideWhenUsed/>
    <w:rsid w:val="002A5E9C"/>
    <w:pPr>
      <w:ind w:leftChars="2500" w:left="100"/>
    </w:pPr>
    <w:rPr>
      <w:rFonts w:ascii="Arial" w:hAnsi="Arial"/>
      <w:sz w:val="20"/>
    </w:rPr>
  </w:style>
  <w:style w:type="character" w:customStyle="1" w:styleId="Char8">
    <w:name w:val="日期 Char"/>
    <w:basedOn w:val="a0"/>
    <w:link w:val="af4"/>
    <w:uiPriority w:val="99"/>
    <w:rsid w:val="002A5E9C"/>
    <w:rPr>
      <w:rFonts w:ascii="Arial" w:eastAsia="宋体" w:hAnsi="Arial" w:cs="Times New Roman"/>
      <w:sz w:val="20"/>
    </w:rPr>
  </w:style>
  <w:style w:type="character" w:customStyle="1" w:styleId="keyword">
    <w:name w:val="keyword"/>
    <w:basedOn w:val="a0"/>
    <w:rsid w:val="002A5E9C"/>
  </w:style>
  <w:style w:type="character" w:customStyle="1" w:styleId="A64">
    <w:name w:val="A6+4"/>
    <w:uiPriority w:val="99"/>
    <w:rsid w:val="002A5E9C"/>
    <w:rPr>
      <w:color w:val="211D1E"/>
      <w:sz w:val="11"/>
      <w:szCs w:val="11"/>
    </w:rPr>
  </w:style>
  <w:style w:type="paragraph" w:styleId="af5">
    <w:name w:val="footnote text"/>
    <w:basedOn w:val="a"/>
    <w:link w:val="Char9"/>
    <w:uiPriority w:val="99"/>
    <w:semiHidden/>
    <w:unhideWhenUsed/>
    <w:rsid w:val="002A5E9C"/>
    <w:pPr>
      <w:snapToGrid w:val="0"/>
      <w:jc w:val="left"/>
    </w:pPr>
    <w:rPr>
      <w:sz w:val="18"/>
      <w:szCs w:val="18"/>
    </w:rPr>
  </w:style>
  <w:style w:type="character" w:customStyle="1" w:styleId="Char9">
    <w:name w:val="脚注文本 Char"/>
    <w:basedOn w:val="a0"/>
    <w:link w:val="af5"/>
    <w:uiPriority w:val="99"/>
    <w:semiHidden/>
    <w:rsid w:val="002A5E9C"/>
    <w:rPr>
      <w:rFonts w:ascii="Calibri" w:eastAsia="宋体" w:hAnsi="Calibri" w:cs="Times New Roman"/>
      <w:sz w:val="18"/>
      <w:szCs w:val="18"/>
    </w:rPr>
  </w:style>
  <w:style w:type="paragraph" w:customStyle="1" w:styleId="Pa38">
    <w:name w:val="Pa3+8"/>
    <w:basedOn w:val="Default"/>
    <w:next w:val="Default"/>
    <w:uiPriority w:val="99"/>
    <w:rsid w:val="002A5E9C"/>
    <w:pPr>
      <w:spacing w:line="211" w:lineRule="atLeast"/>
    </w:pPr>
    <w:rPr>
      <w:rFonts w:ascii="Arial" w:eastAsia="宋体" w:hAnsi="Arial" w:cs="Arial"/>
      <w:color w:val="auto"/>
    </w:rPr>
  </w:style>
  <w:style w:type="numbering" w:customStyle="1" w:styleId="4">
    <w:name w:val="样式4"/>
    <w:uiPriority w:val="99"/>
    <w:rsid w:val="002A5E9C"/>
    <w:pPr>
      <w:numPr>
        <w:numId w:val="1"/>
      </w:numPr>
    </w:pPr>
  </w:style>
  <w:style w:type="paragraph" w:customStyle="1" w:styleId="14">
    <w:name w:val="列表1"/>
    <w:basedOn w:val="a7"/>
    <w:qFormat/>
    <w:rsid w:val="002A5E9C"/>
    <w:pPr>
      <w:autoSpaceDE w:val="0"/>
      <w:autoSpaceDN w:val="0"/>
      <w:adjustRightInd w:val="0"/>
      <w:ind w:leftChars="600" w:left="1620" w:firstLineChars="0" w:firstLine="0"/>
      <w:jc w:val="left"/>
    </w:pPr>
    <w:rPr>
      <w:rFonts w:ascii="Arial" w:eastAsiaTheme="minorEastAsia" w:hAnsi="Arial" w:cs="Arial"/>
      <w:kern w:val="0"/>
      <w:sz w:val="20"/>
      <w:szCs w:val="20"/>
    </w:rPr>
  </w:style>
  <w:style w:type="paragraph" w:styleId="af6">
    <w:name w:val="Revision"/>
    <w:hidden/>
    <w:uiPriority w:val="99"/>
    <w:semiHidden/>
    <w:rsid w:val="002A5E9C"/>
  </w:style>
  <w:style w:type="paragraph" w:customStyle="1" w:styleId="1">
    <w:name w:val="1"/>
    <w:basedOn w:val="10"/>
    <w:link w:val="1Char1"/>
    <w:qFormat/>
    <w:rsid w:val="002A5E9C"/>
    <w:pPr>
      <w:numPr>
        <w:numId w:val="2"/>
      </w:numPr>
      <w:spacing w:before="260" w:after="260" w:line="415" w:lineRule="auto"/>
      <w:ind w:left="1259" w:hanging="1259"/>
    </w:pPr>
    <w:rPr>
      <w:rFonts w:ascii="Arial" w:hAnsi="Arial" w:cs="Arial"/>
      <w:sz w:val="32"/>
      <w:szCs w:val="32"/>
    </w:rPr>
  </w:style>
  <w:style w:type="character" w:customStyle="1" w:styleId="1Char1">
    <w:name w:val="1 Char"/>
    <w:basedOn w:val="1Char"/>
    <w:link w:val="1"/>
    <w:rsid w:val="002A5E9C"/>
    <w:rPr>
      <w:rFonts w:ascii="Arial" w:eastAsia="宋体" w:hAnsi="Arial" w:cs="Arial"/>
      <w:b/>
      <w:bCs/>
      <w:kern w:val="44"/>
      <w:sz w:val="32"/>
      <w:szCs w:val="32"/>
    </w:rPr>
  </w:style>
  <w:style w:type="paragraph" w:styleId="af7">
    <w:name w:val="Title"/>
    <w:basedOn w:val="a"/>
    <w:next w:val="a"/>
    <w:link w:val="Chara"/>
    <w:uiPriority w:val="10"/>
    <w:qFormat/>
    <w:rsid w:val="002A5E9C"/>
    <w:pPr>
      <w:spacing w:before="240" w:after="60"/>
      <w:jc w:val="center"/>
      <w:outlineLvl w:val="0"/>
    </w:pPr>
    <w:rPr>
      <w:rFonts w:asciiTheme="majorHAnsi" w:hAnsiTheme="majorHAnsi" w:cstheme="majorBidi"/>
      <w:b/>
      <w:bCs/>
      <w:sz w:val="32"/>
      <w:szCs w:val="32"/>
    </w:rPr>
  </w:style>
  <w:style w:type="character" w:customStyle="1" w:styleId="Chara">
    <w:name w:val="标题 Char"/>
    <w:basedOn w:val="a0"/>
    <w:link w:val="af7"/>
    <w:uiPriority w:val="10"/>
    <w:rsid w:val="002A5E9C"/>
    <w:rPr>
      <w:rFonts w:asciiTheme="majorHAnsi" w:eastAsia="宋体" w:hAnsiTheme="majorHAnsi" w:cstheme="majorBidi"/>
      <w:b/>
      <w:bCs/>
      <w:sz w:val="32"/>
      <w:szCs w:val="32"/>
    </w:rPr>
  </w:style>
  <w:style w:type="character" w:customStyle="1" w:styleId="Char10">
    <w:name w:val="批注框文本 Char1"/>
    <w:basedOn w:val="a0"/>
    <w:uiPriority w:val="99"/>
    <w:semiHidden/>
    <w:rsid w:val="002A5E9C"/>
    <w:rPr>
      <w:sz w:val="18"/>
      <w:szCs w:val="18"/>
    </w:rPr>
  </w:style>
  <w:style w:type="character" w:customStyle="1" w:styleId="apple-converted-space">
    <w:name w:val="apple-converted-space"/>
    <w:basedOn w:val="a0"/>
    <w:rsid w:val="002A5E9C"/>
  </w:style>
  <w:style w:type="character" w:customStyle="1" w:styleId="high-light-bg">
    <w:name w:val="high-light-bg"/>
    <w:basedOn w:val="a0"/>
    <w:rsid w:val="002A5E9C"/>
  </w:style>
  <w:style w:type="paragraph" w:customStyle="1" w:styleId="ordinary-output">
    <w:name w:val="ordinary-output"/>
    <w:basedOn w:val="a"/>
    <w:rsid w:val="002A5E9C"/>
    <w:pPr>
      <w:widowControl/>
      <w:spacing w:before="100" w:beforeAutospacing="1" w:after="100" w:afterAutospacing="1"/>
      <w:jc w:val="left"/>
    </w:pPr>
    <w:rPr>
      <w:rFonts w:ascii="宋体" w:hAnsi="宋体" w:cs="宋体"/>
      <w:kern w:val="0"/>
      <w:sz w:val="24"/>
      <w:szCs w:val="24"/>
    </w:rPr>
  </w:style>
  <w:style w:type="paragraph" w:customStyle="1" w:styleId="51">
    <w:name w:val="样式5"/>
    <w:basedOn w:val="a"/>
    <w:link w:val="5Char0"/>
    <w:qFormat/>
    <w:rsid w:val="00CC3E35"/>
    <w:pPr>
      <w:spacing w:beforeLines="50"/>
      <w:ind w:leftChars="600" w:left="1260"/>
    </w:pPr>
    <w:rPr>
      <w:rFonts w:ascii="Arial" w:hAnsi="Arial" w:cs="Arial"/>
      <w:sz w:val="20"/>
      <w:szCs w:val="20"/>
    </w:rPr>
  </w:style>
  <w:style w:type="character" w:customStyle="1" w:styleId="5Char0">
    <w:name w:val="样式5 Char"/>
    <w:basedOn w:val="a0"/>
    <w:link w:val="51"/>
    <w:rsid w:val="00CC3E35"/>
    <w:rPr>
      <w:rFonts w:ascii="Arial" w:eastAsia="宋体" w:hAnsi="Arial" w:cs="Arial"/>
      <w:sz w:val="20"/>
      <w:szCs w:val="20"/>
    </w:rPr>
  </w:style>
  <w:style w:type="table" w:customStyle="1" w:styleId="-11">
    <w:name w:val="浅色列表 - 强调文字颜色 11"/>
    <w:basedOn w:val="a1"/>
    <w:uiPriority w:val="61"/>
    <w:rsid w:val="00CB41D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C7EDCA"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2">
    <w:name w:val="浅色列表 - 强调文字颜色 12"/>
    <w:basedOn w:val="a1"/>
    <w:uiPriority w:val="61"/>
    <w:rsid w:val="00CB41D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C7EDCA"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15">
    <w:name w:val="标题1"/>
    <w:basedOn w:val="1"/>
    <w:link w:val="1Char2"/>
    <w:rsid w:val="00CB41D5"/>
    <w:pPr>
      <w:numPr>
        <w:numId w:val="0"/>
      </w:numPr>
      <w:ind w:left="1259" w:hanging="1259"/>
    </w:pPr>
  </w:style>
  <w:style w:type="character" w:customStyle="1" w:styleId="1Char2">
    <w:name w:val="标题1 Char"/>
    <w:basedOn w:val="1Char1"/>
    <w:link w:val="15"/>
    <w:rsid w:val="00CB41D5"/>
    <w:rPr>
      <w:rFonts w:ascii="Arial" w:eastAsia="宋体" w:hAnsi="Arial" w:cs="Arial"/>
      <w:b/>
      <w:bCs/>
      <w:kern w:val="44"/>
      <w:sz w:val="32"/>
      <w:szCs w:val="32"/>
    </w:rPr>
  </w:style>
  <w:style w:type="numbering" w:customStyle="1" w:styleId="16">
    <w:name w:val="无列表1"/>
    <w:next w:val="a2"/>
    <w:uiPriority w:val="99"/>
    <w:semiHidden/>
    <w:unhideWhenUsed/>
    <w:rsid w:val="00CB41D5"/>
  </w:style>
  <w:style w:type="table" w:customStyle="1" w:styleId="17">
    <w:name w:val="网格型1"/>
    <w:basedOn w:val="a1"/>
    <w:next w:val="a5"/>
    <w:uiPriority w:val="59"/>
    <w:rsid w:val="00CB41D5"/>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
    <w:name w:val="浅色列表 - 强调文字颜色 111"/>
    <w:basedOn w:val="a1"/>
    <w:uiPriority w:val="61"/>
    <w:rsid w:val="00CB41D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C7EDCA"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21">
    <w:name w:val="浅色列表 - 强调文字颜色 121"/>
    <w:basedOn w:val="a1"/>
    <w:uiPriority w:val="61"/>
    <w:rsid w:val="00CB41D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C7EDCA"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8">
    <w:name w:val="浅色底纹1"/>
    <w:basedOn w:val="a1"/>
    <w:uiPriority w:val="60"/>
    <w:rsid w:val="00EE217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0">
    <w:name w:val="浅色底纹 - 强调文字颜色 11"/>
    <w:basedOn w:val="a1"/>
    <w:uiPriority w:val="60"/>
    <w:rsid w:val="00EE217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EE217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19">
    <w:name w:val="浅色列表1"/>
    <w:basedOn w:val="a1"/>
    <w:uiPriority w:val="61"/>
    <w:rsid w:val="00EE217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C7EDCA"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af8">
    <w:name w:val="footnote reference"/>
    <w:basedOn w:val="a0"/>
    <w:semiHidden/>
    <w:unhideWhenUsed/>
    <w:rsid w:val="00E2174F"/>
    <w:rPr>
      <w:vertAlign w:val="superscript"/>
    </w:rPr>
  </w:style>
  <w:style w:type="paragraph" w:customStyle="1" w:styleId="Body">
    <w:name w:val="Body"/>
    <w:basedOn w:val="a"/>
    <w:rsid w:val="00BE7F2E"/>
    <w:pPr>
      <w:widowControl/>
      <w:tabs>
        <w:tab w:val="left" w:pos="1440"/>
        <w:tab w:val="left" w:pos="3420"/>
      </w:tabs>
      <w:spacing w:after="60" w:line="220" w:lineRule="atLeast"/>
      <w:jc w:val="left"/>
    </w:pPr>
    <w:rPr>
      <w:rFonts w:ascii="Times New Roman" w:hAnsi="Times New Roman"/>
      <w:snapToGrid w:val="0"/>
      <w:color w:val="000000"/>
      <w:kern w:val="0"/>
      <w:sz w:val="24"/>
      <w:szCs w:val="20"/>
      <w:lang w:eastAsia="en-US"/>
    </w:rPr>
  </w:style>
  <w:style w:type="character" w:styleId="af9">
    <w:name w:val="page number"/>
    <w:basedOn w:val="a0"/>
    <w:rsid w:val="00BE7F2E"/>
  </w:style>
  <w:style w:type="character" w:customStyle="1" w:styleId="Definition">
    <w:name w:val="Definition"/>
    <w:rsid w:val="00BE7F2E"/>
    <w:rPr>
      <w:i/>
    </w:rPr>
  </w:style>
  <w:style w:type="paragraph" w:customStyle="1" w:styleId="HTMLBody">
    <w:name w:val="HTML Body"/>
    <w:rsid w:val="00BE7F2E"/>
    <w:pPr>
      <w:autoSpaceDE w:val="0"/>
      <w:autoSpaceDN w:val="0"/>
      <w:adjustRightInd w:val="0"/>
    </w:pPr>
    <w:rPr>
      <w:rFonts w:ascii="Times New Roman" w:eastAsia="宋体" w:hAnsi="Times New Roman" w:cs="Times New Roman"/>
      <w:kern w:val="0"/>
      <w:sz w:val="24"/>
      <w:szCs w:val="20"/>
      <w:lang w:eastAsia="en-US"/>
    </w:rPr>
  </w:style>
  <w:style w:type="character" w:customStyle="1" w:styleId="Bold">
    <w:name w:val="Bold"/>
    <w:rsid w:val="00BE7F2E"/>
  </w:style>
  <w:style w:type="paragraph" w:customStyle="1" w:styleId="Comment">
    <w:name w:val="Comment"/>
    <w:basedOn w:val="a"/>
    <w:rsid w:val="00BE7F2E"/>
    <w:pPr>
      <w:tabs>
        <w:tab w:val="left" w:pos="360"/>
        <w:tab w:val="left" w:pos="1252"/>
      </w:tabs>
      <w:spacing w:after="60"/>
      <w:ind w:left="360" w:right="504"/>
      <w:jc w:val="center"/>
    </w:pPr>
    <w:rPr>
      <w:rFonts w:ascii="Times New Roman" w:hAnsi="Times New Roman"/>
      <w:i/>
      <w:snapToGrid w:val="0"/>
      <w:color w:val="FF0000"/>
      <w:kern w:val="0"/>
      <w:sz w:val="24"/>
      <w:szCs w:val="20"/>
      <w:lang w:eastAsia="en-US"/>
    </w:rPr>
  </w:style>
  <w:style w:type="character" w:styleId="afa">
    <w:name w:val="Strong"/>
    <w:basedOn w:val="a0"/>
    <w:qFormat/>
    <w:rsid w:val="00BE7F2E"/>
    <w:rPr>
      <w:b/>
      <w:bCs/>
    </w:rPr>
  </w:style>
  <w:style w:type="paragraph" w:styleId="HTML">
    <w:name w:val="HTML Address"/>
    <w:basedOn w:val="a"/>
    <w:link w:val="HTMLChar"/>
    <w:rsid w:val="00BE7F2E"/>
    <w:pPr>
      <w:widowControl/>
      <w:autoSpaceDE w:val="0"/>
      <w:autoSpaceDN w:val="0"/>
      <w:adjustRightInd w:val="0"/>
      <w:jc w:val="left"/>
    </w:pPr>
    <w:rPr>
      <w:rFonts w:ascii="Times New Roman" w:hAnsi="Times New Roman"/>
      <w:i/>
      <w:iCs/>
      <w:kern w:val="0"/>
      <w:sz w:val="24"/>
      <w:szCs w:val="24"/>
      <w:lang w:eastAsia="en-US"/>
    </w:rPr>
  </w:style>
  <w:style w:type="character" w:customStyle="1" w:styleId="HTMLChar">
    <w:name w:val="HTML 地址 Char"/>
    <w:basedOn w:val="a0"/>
    <w:link w:val="HTML"/>
    <w:rsid w:val="00BE7F2E"/>
    <w:rPr>
      <w:rFonts w:ascii="Times New Roman" w:eastAsia="宋体" w:hAnsi="Times New Roman" w:cs="Times New Roman"/>
      <w:i/>
      <w:iCs/>
      <w:kern w:val="0"/>
      <w:sz w:val="24"/>
      <w:szCs w:val="24"/>
      <w:lang w:eastAsia="en-US"/>
    </w:rPr>
  </w:style>
  <w:style w:type="paragraph" w:customStyle="1" w:styleId="DocStatsTable">
    <w:name w:val="Doc Stats Table"/>
    <w:basedOn w:val="a"/>
    <w:rsid w:val="00BE7F2E"/>
    <w:pPr>
      <w:widowControl/>
      <w:jc w:val="left"/>
    </w:pPr>
    <w:rPr>
      <w:rFonts w:ascii="Arial Narrow" w:hAnsi="Arial Narrow"/>
      <w:b/>
      <w:bCs/>
      <w:kern w:val="0"/>
      <w:sz w:val="20"/>
      <w:szCs w:val="20"/>
      <w:lang w:eastAsia="en-US"/>
    </w:rPr>
  </w:style>
  <w:style w:type="paragraph" w:customStyle="1" w:styleId="ProjectName">
    <w:name w:val="Project Name"/>
    <w:basedOn w:val="a"/>
    <w:rsid w:val="00BE7F2E"/>
    <w:pPr>
      <w:keepNext/>
      <w:keepLines/>
      <w:widowControl/>
      <w:tabs>
        <w:tab w:val="left" w:pos="1440"/>
        <w:tab w:val="left" w:pos="1890"/>
        <w:tab w:val="left" w:pos="2340"/>
        <w:tab w:val="left" w:pos="3420"/>
      </w:tabs>
      <w:spacing w:before="320" w:after="160" w:line="480" w:lineRule="exact"/>
      <w:jc w:val="center"/>
      <w:outlineLvl w:val="0"/>
    </w:pPr>
    <w:rPr>
      <w:rFonts w:ascii="Times New Roman" w:hAnsi="Times New Roman"/>
      <w:b/>
      <w:snapToGrid w:val="0"/>
      <w:color w:val="000000"/>
      <w:kern w:val="28"/>
      <w:sz w:val="44"/>
      <w:szCs w:val="20"/>
      <w:lang w:eastAsia="en-US"/>
    </w:rPr>
  </w:style>
  <w:style w:type="paragraph" w:customStyle="1" w:styleId="DocumentName">
    <w:name w:val="Document Name"/>
    <w:basedOn w:val="a"/>
    <w:rsid w:val="00BE7F2E"/>
    <w:pPr>
      <w:keepNext/>
      <w:widowControl/>
      <w:tabs>
        <w:tab w:val="left" w:pos="503"/>
      </w:tabs>
      <w:spacing w:before="280" w:after="100" w:line="280" w:lineRule="exact"/>
      <w:jc w:val="center"/>
    </w:pPr>
    <w:rPr>
      <w:rFonts w:ascii="Times New Roman" w:hAnsi="Times New Roman"/>
      <w:b/>
      <w:color w:val="000000"/>
      <w:kern w:val="0"/>
      <w:sz w:val="44"/>
      <w:szCs w:val="20"/>
      <w:lang w:eastAsia="en-US"/>
    </w:rPr>
  </w:style>
  <w:style w:type="paragraph" w:customStyle="1" w:styleId="ProjectHeadline">
    <w:name w:val="Project Headline"/>
    <w:basedOn w:val="a"/>
    <w:rsid w:val="00BE7F2E"/>
    <w:pPr>
      <w:keepNext/>
      <w:widowControl/>
      <w:tabs>
        <w:tab w:val="left" w:pos="503"/>
      </w:tabs>
      <w:spacing w:before="280" w:after="100" w:line="280" w:lineRule="exact"/>
      <w:jc w:val="center"/>
    </w:pPr>
    <w:rPr>
      <w:rFonts w:ascii="Times New Roman" w:hAnsi="Times New Roman"/>
      <w:b/>
      <w:color w:val="000000"/>
      <w:kern w:val="0"/>
      <w:sz w:val="28"/>
      <w:szCs w:val="20"/>
      <w:lang w:eastAsia="en-US"/>
    </w:rPr>
  </w:style>
  <w:style w:type="paragraph" w:customStyle="1" w:styleId="TableColumnHead">
    <w:name w:val="Table Column Head"/>
    <w:basedOn w:val="a"/>
    <w:rsid w:val="00BE7F2E"/>
    <w:pPr>
      <w:spacing w:line="280" w:lineRule="exact"/>
      <w:jc w:val="left"/>
    </w:pPr>
    <w:rPr>
      <w:rFonts w:ascii="Arial Narrow" w:hAnsi="Arial Narrow"/>
      <w:b/>
      <w:bCs/>
      <w:iCs/>
      <w:color w:val="000000"/>
      <w:kern w:val="0"/>
      <w:sz w:val="20"/>
      <w:szCs w:val="20"/>
      <w:lang w:eastAsia="en-US"/>
    </w:rPr>
  </w:style>
  <w:style w:type="paragraph" w:customStyle="1" w:styleId="TableText">
    <w:name w:val="Table Text"/>
    <w:basedOn w:val="a"/>
    <w:rsid w:val="00BE7F2E"/>
    <w:pPr>
      <w:widowControl/>
      <w:jc w:val="left"/>
    </w:pPr>
    <w:rPr>
      <w:rFonts w:ascii="Arial Narrow" w:hAnsi="Arial Narrow"/>
      <w:kern w:val="0"/>
      <w:sz w:val="20"/>
      <w:szCs w:val="20"/>
      <w:lang w:eastAsia="en-US"/>
    </w:rPr>
  </w:style>
  <w:style w:type="paragraph" w:customStyle="1" w:styleId="Contents">
    <w:name w:val="Contents"/>
    <w:basedOn w:val="12"/>
    <w:rsid w:val="00BE7F2E"/>
    <w:pPr>
      <w:keepNext/>
      <w:keepLines/>
      <w:widowControl/>
      <w:tabs>
        <w:tab w:val="clear" w:pos="9402"/>
      </w:tabs>
      <w:spacing w:after="120"/>
      <w:jc w:val="center"/>
    </w:pPr>
    <w:rPr>
      <w:rFonts w:ascii="Times New Roman" w:hAnsi="Times New Roman" w:cs="Times New Roman"/>
      <w:bCs w:val="0"/>
      <w:iCs w:val="0"/>
      <w:snapToGrid w:val="0"/>
      <w:color w:val="000000"/>
      <w:kern w:val="0"/>
      <w:sz w:val="44"/>
      <w:szCs w:val="28"/>
      <w:lang w:eastAsia="en-US"/>
    </w:rPr>
  </w:style>
  <w:style w:type="paragraph" w:customStyle="1" w:styleId="Bullet1">
    <w:name w:val="Bullet 1"/>
    <w:basedOn w:val="Body"/>
    <w:rsid w:val="00BE7F2E"/>
    <w:pPr>
      <w:numPr>
        <w:numId w:val="4"/>
      </w:numPr>
      <w:ind w:hanging="240"/>
    </w:pPr>
  </w:style>
  <w:style w:type="paragraph" w:customStyle="1" w:styleId="BlockLabel">
    <w:name w:val="Block Label"/>
    <w:basedOn w:val="a"/>
    <w:rsid w:val="00BE7F2E"/>
    <w:pPr>
      <w:widowControl/>
      <w:jc w:val="left"/>
    </w:pPr>
    <w:rPr>
      <w:rFonts w:ascii="Times New Roman" w:hAnsi="Times New Roman"/>
      <w:b/>
      <w:bCs/>
      <w:kern w:val="0"/>
      <w:sz w:val="24"/>
      <w:szCs w:val="20"/>
      <w:lang w:eastAsia="en-US"/>
    </w:rPr>
  </w:style>
  <w:style w:type="paragraph" w:styleId="afb">
    <w:name w:val="Body Text"/>
    <w:basedOn w:val="a"/>
    <w:link w:val="Charb"/>
    <w:rsid w:val="00BE7F2E"/>
    <w:pPr>
      <w:jc w:val="left"/>
    </w:pPr>
    <w:rPr>
      <w:rFonts w:ascii="Times" w:hAnsi="Times"/>
      <w:snapToGrid w:val="0"/>
      <w:color w:val="FF0000"/>
      <w:kern w:val="0"/>
      <w:sz w:val="24"/>
      <w:szCs w:val="20"/>
      <w:lang w:eastAsia="en-US"/>
    </w:rPr>
  </w:style>
  <w:style w:type="character" w:customStyle="1" w:styleId="Charb">
    <w:name w:val="正文文本 Char"/>
    <w:basedOn w:val="a0"/>
    <w:link w:val="afb"/>
    <w:rsid w:val="00BE7F2E"/>
    <w:rPr>
      <w:rFonts w:ascii="Times" w:eastAsia="宋体" w:hAnsi="Times" w:cs="Times New Roman"/>
      <w:snapToGrid w:val="0"/>
      <w:color w:val="FF0000"/>
      <w:kern w:val="0"/>
      <w:sz w:val="24"/>
      <w:szCs w:val="20"/>
      <w:lang w:eastAsia="en-US"/>
    </w:rPr>
  </w:style>
  <w:style w:type="paragraph" w:customStyle="1" w:styleId="Reviewers">
    <w:name w:val="Reviewers"/>
    <w:basedOn w:val="ProjectName"/>
    <w:rsid w:val="00BE7F2E"/>
  </w:style>
  <w:style w:type="paragraph" w:customStyle="1" w:styleId="ModificationHistory">
    <w:name w:val="Modification History"/>
    <w:basedOn w:val="ProjectName"/>
    <w:rsid w:val="00BE7F2E"/>
  </w:style>
  <w:style w:type="paragraph" w:customStyle="1" w:styleId="TablesTOC">
    <w:name w:val="Tables TOC"/>
    <w:basedOn w:val="ProjectName"/>
    <w:rsid w:val="00BE7F2E"/>
  </w:style>
  <w:style w:type="paragraph" w:customStyle="1" w:styleId="FiguresTOC">
    <w:name w:val="Figures TOC"/>
    <w:basedOn w:val="ProjectName"/>
    <w:rsid w:val="00BE7F2E"/>
  </w:style>
  <w:style w:type="paragraph" w:customStyle="1" w:styleId="Bullet2">
    <w:name w:val="Bullet 2"/>
    <w:basedOn w:val="Bullet1"/>
    <w:rsid w:val="00BE7F2E"/>
  </w:style>
  <w:style w:type="paragraph" w:customStyle="1" w:styleId="EndofDocument">
    <w:name w:val="End of Document"/>
    <w:basedOn w:val="Comment"/>
    <w:rsid w:val="00BE7F2E"/>
  </w:style>
  <w:style w:type="paragraph" w:customStyle="1" w:styleId="FigureTitle">
    <w:name w:val="Figure Title"/>
    <w:basedOn w:val="a"/>
    <w:rsid w:val="00BE7F2E"/>
    <w:pPr>
      <w:keepNext/>
      <w:keepLines/>
      <w:widowControl/>
      <w:tabs>
        <w:tab w:val="left" w:pos="1440"/>
        <w:tab w:val="left" w:pos="3420"/>
      </w:tabs>
      <w:spacing w:after="60" w:line="220" w:lineRule="atLeast"/>
      <w:jc w:val="left"/>
    </w:pPr>
    <w:rPr>
      <w:rFonts w:ascii="Times New Roman" w:hAnsi="Times New Roman"/>
      <w:b/>
      <w:bCs/>
      <w:i/>
      <w:iCs/>
      <w:snapToGrid w:val="0"/>
      <w:color w:val="000000"/>
      <w:kern w:val="0"/>
      <w:sz w:val="24"/>
      <w:szCs w:val="20"/>
      <w:lang w:eastAsia="en-US"/>
    </w:rPr>
  </w:style>
  <w:style w:type="paragraph" w:customStyle="1" w:styleId="TableTitle">
    <w:name w:val="Table Title"/>
    <w:basedOn w:val="a"/>
    <w:rsid w:val="00BE7F2E"/>
    <w:pPr>
      <w:keepNext/>
      <w:keepLines/>
      <w:widowControl/>
      <w:tabs>
        <w:tab w:val="left" w:pos="1440"/>
        <w:tab w:val="left" w:pos="3420"/>
      </w:tabs>
      <w:spacing w:after="60" w:line="220" w:lineRule="atLeast"/>
      <w:jc w:val="left"/>
    </w:pPr>
    <w:rPr>
      <w:rFonts w:ascii="Times New Roman" w:hAnsi="Times New Roman"/>
      <w:b/>
      <w:bCs/>
      <w:i/>
      <w:iCs/>
      <w:snapToGrid w:val="0"/>
      <w:color w:val="000000"/>
      <w:kern w:val="0"/>
      <w:sz w:val="24"/>
      <w:szCs w:val="20"/>
      <w:lang w:eastAsia="en-US"/>
    </w:rPr>
  </w:style>
  <w:style w:type="paragraph" w:styleId="afc">
    <w:name w:val="Body Text Indent"/>
    <w:basedOn w:val="a"/>
    <w:link w:val="Charc"/>
    <w:rsid w:val="00BE7F2E"/>
    <w:pPr>
      <w:ind w:left="360"/>
      <w:jc w:val="left"/>
    </w:pPr>
    <w:rPr>
      <w:rFonts w:ascii="Times" w:hAnsi="Times"/>
      <w:snapToGrid w:val="0"/>
      <w:kern w:val="0"/>
      <w:sz w:val="24"/>
      <w:szCs w:val="20"/>
      <w:lang w:eastAsia="en-US"/>
    </w:rPr>
  </w:style>
  <w:style w:type="character" w:customStyle="1" w:styleId="Charc">
    <w:name w:val="正文文本缩进 Char"/>
    <w:basedOn w:val="a0"/>
    <w:link w:val="afc"/>
    <w:rsid w:val="00BE7F2E"/>
    <w:rPr>
      <w:rFonts w:ascii="Times" w:eastAsia="宋体" w:hAnsi="Times" w:cs="Times New Roman"/>
      <w:snapToGrid w:val="0"/>
      <w:kern w:val="0"/>
      <w:sz w:val="24"/>
      <w:szCs w:val="20"/>
      <w:lang w:eastAsia="en-US"/>
    </w:rPr>
  </w:style>
  <w:style w:type="paragraph" w:styleId="22">
    <w:name w:val="Body Text Indent 2"/>
    <w:basedOn w:val="a"/>
    <w:link w:val="2Char1"/>
    <w:rsid w:val="00BE7F2E"/>
    <w:pPr>
      <w:widowControl/>
      <w:spacing w:after="120" w:line="480" w:lineRule="auto"/>
      <w:ind w:left="360"/>
      <w:jc w:val="left"/>
    </w:pPr>
    <w:rPr>
      <w:rFonts w:ascii="Times New Roman" w:hAnsi="Times New Roman"/>
      <w:kern w:val="0"/>
      <w:sz w:val="20"/>
      <w:szCs w:val="20"/>
      <w:lang w:eastAsia="en-US"/>
    </w:rPr>
  </w:style>
  <w:style w:type="character" w:customStyle="1" w:styleId="2Char1">
    <w:name w:val="正文文本缩进 2 Char"/>
    <w:basedOn w:val="a0"/>
    <w:link w:val="22"/>
    <w:rsid w:val="00BE7F2E"/>
    <w:rPr>
      <w:rFonts w:ascii="Times New Roman" w:eastAsia="宋体" w:hAnsi="Times New Roman" w:cs="Times New Roman"/>
      <w:kern w:val="0"/>
      <w:sz w:val="20"/>
      <w:szCs w:val="20"/>
      <w:lang w:eastAsia="en-US"/>
    </w:rPr>
  </w:style>
  <w:style w:type="paragraph" w:customStyle="1" w:styleId="CellHeading-Centered">
    <w:name w:val="CellHeading-Centered"/>
    <w:rsid w:val="00BE7F2E"/>
    <w:pPr>
      <w:widowControl w:val="0"/>
      <w:spacing w:line="280" w:lineRule="exact"/>
      <w:jc w:val="center"/>
    </w:pPr>
    <w:rPr>
      <w:rFonts w:ascii="Times" w:eastAsia="宋体" w:hAnsi="Times" w:cs="Times New Roman"/>
      <w:b/>
      <w:color w:val="000000"/>
      <w:kern w:val="0"/>
      <w:sz w:val="24"/>
      <w:szCs w:val="20"/>
      <w:lang w:eastAsia="en-US"/>
    </w:rPr>
  </w:style>
  <w:style w:type="paragraph" w:styleId="afd">
    <w:name w:val="Normal Indent"/>
    <w:basedOn w:val="a"/>
    <w:rsid w:val="00BE7F2E"/>
    <w:pPr>
      <w:ind w:firstLine="420"/>
    </w:pPr>
    <w:rPr>
      <w:rFonts w:ascii="Times New Roman" w:hAnsi="Times New Roman"/>
      <w:szCs w:val="20"/>
    </w:rPr>
  </w:style>
  <w:style w:type="paragraph" w:customStyle="1" w:styleId="ACT2">
    <w:name w:val="ACT标题2"/>
    <w:basedOn w:val="2"/>
    <w:next w:val="a"/>
    <w:autoRedefine/>
    <w:rsid w:val="00BE7F2E"/>
    <w:pPr>
      <w:widowControl/>
      <w:numPr>
        <w:ilvl w:val="1"/>
      </w:numPr>
      <w:tabs>
        <w:tab w:val="num" w:pos="576"/>
      </w:tabs>
      <w:spacing w:before="240" w:after="60" w:line="240" w:lineRule="auto"/>
      <w:ind w:left="1003" w:hanging="578"/>
    </w:pPr>
    <w:rPr>
      <w:rFonts w:ascii="Times New Roman" w:hAnsi="Times New Roman" w:cs="宋体"/>
      <w:snapToGrid w:val="0"/>
      <w:color w:val="000000"/>
      <w:kern w:val="0"/>
      <w:sz w:val="36"/>
      <w:szCs w:val="20"/>
      <w:lang w:eastAsia="en-US"/>
    </w:rPr>
  </w:style>
  <w:style w:type="paragraph" w:styleId="afe">
    <w:name w:val="Block Text"/>
    <w:basedOn w:val="a"/>
    <w:rsid w:val="00BE7F2E"/>
    <w:pPr>
      <w:widowControl/>
      <w:spacing w:after="120"/>
      <w:ind w:leftChars="700" w:left="1440" w:rightChars="700" w:right="1440"/>
      <w:jc w:val="left"/>
    </w:pPr>
    <w:rPr>
      <w:rFonts w:ascii="Times New Roman" w:hAnsi="Times New Roman"/>
      <w:kern w:val="0"/>
      <w:sz w:val="20"/>
      <w:szCs w:val="20"/>
      <w:lang w:eastAsia="en-US"/>
    </w:rPr>
  </w:style>
  <w:style w:type="paragraph" w:customStyle="1" w:styleId="aff">
    <w:name w:val="图表"/>
    <w:basedOn w:val="a"/>
    <w:link w:val="Chard"/>
    <w:qFormat/>
    <w:rsid w:val="00BE7F2E"/>
    <w:pPr>
      <w:widowControl/>
      <w:jc w:val="center"/>
    </w:pPr>
    <w:rPr>
      <w:rFonts w:ascii="Times New Roman" w:hAnsi="Times New Roman"/>
      <w:b/>
      <w:kern w:val="0"/>
      <w:sz w:val="20"/>
      <w:szCs w:val="20"/>
      <w:lang w:eastAsia="en-US"/>
    </w:rPr>
  </w:style>
  <w:style w:type="character" w:customStyle="1" w:styleId="Chard">
    <w:name w:val="图表 Char"/>
    <w:basedOn w:val="a0"/>
    <w:link w:val="aff"/>
    <w:rsid w:val="00BE7F2E"/>
    <w:rPr>
      <w:rFonts w:ascii="Times New Roman" w:eastAsia="宋体" w:hAnsi="Times New Roman" w:cs="Times New Roman"/>
      <w:b/>
      <w:kern w:val="0"/>
      <w:sz w:val="20"/>
      <w:szCs w:val="20"/>
      <w:lang w:eastAsia="en-US"/>
    </w:rPr>
  </w:style>
  <w:style w:type="table" w:customStyle="1" w:styleId="23">
    <w:name w:val="网格型2"/>
    <w:basedOn w:val="a1"/>
    <w:next w:val="a5"/>
    <w:uiPriority w:val="59"/>
    <w:rsid w:val="00BE7F2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33">
    <w:name w:val="网格型3"/>
    <w:basedOn w:val="a1"/>
    <w:next w:val="a5"/>
    <w:uiPriority w:val="59"/>
    <w:rsid w:val="00BE7F2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42">
    <w:name w:val="网格型4"/>
    <w:basedOn w:val="a1"/>
    <w:next w:val="a5"/>
    <w:uiPriority w:val="59"/>
    <w:rsid w:val="00BE7F2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24">
    <w:name w:val="无列表2"/>
    <w:next w:val="a2"/>
    <w:uiPriority w:val="99"/>
    <w:semiHidden/>
    <w:unhideWhenUsed/>
    <w:rsid w:val="00BE7F2E"/>
  </w:style>
  <w:style w:type="table" w:customStyle="1" w:styleId="52">
    <w:name w:val="网格型5"/>
    <w:basedOn w:val="a1"/>
    <w:next w:val="a5"/>
    <w:uiPriority w:val="59"/>
    <w:rsid w:val="00BE7F2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51">
    <w:name w:val="浅色底纹 - 强调文字颜色 51"/>
    <w:basedOn w:val="a1"/>
    <w:next w:val="-5"/>
    <w:uiPriority w:val="60"/>
    <w:rsid w:val="00BE7F2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11">
    <w:name w:val="中等深浅网格 111"/>
    <w:basedOn w:val="a1"/>
    <w:uiPriority w:val="67"/>
    <w:rsid w:val="00BE7F2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numbering" w:customStyle="1" w:styleId="34">
    <w:name w:val="无列表3"/>
    <w:next w:val="a2"/>
    <w:uiPriority w:val="99"/>
    <w:semiHidden/>
    <w:unhideWhenUsed/>
    <w:rsid w:val="00BE7F2E"/>
  </w:style>
  <w:style w:type="table" w:customStyle="1" w:styleId="61">
    <w:name w:val="网格型6"/>
    <w:basedOn w:val="a1"/>
    <w:next w:val="a5"/>
    <w:uiPriority w:val="59"/>
    <w:rsid w:val="00BE7F2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52">
    <w:name w:val="浅色底纹 - 强调文字颜色 52"/>
    <w:basedOn w:val="a1"/>
    <w:next w:val="-5"/>
    <w:uiPriority w:val="60"/>
    <w:rsid w:val="00BE7F2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12">
    <w:name w:val="中等深浅网格 112"/>
    <w:basedOn w:val="a1"/>
    <w:uiPriority w:val="67"/>
    <w:rsid w:val="00BE7F2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1a">
    <w:name w:val="1号标题"/>
    <w:basedOn w:val="a"/>
    <w:link w:val="1Char3"/>
    <w:qFormat/>
    <w:rsid w:val="00BE7F2E"/>
    <w:pPr>
      <w:keepNext/>
      <w:keepLines/>
      <w:numPr>
        <w:numId w:val="5"/>
      </w:numPr>
      <w:spacing w:before="260" w:after="260" w:line="416" w:lineRule="auto"/>
      <w:outlineLvl w:val="1"/>
    </w:pPr>
    <w:rPr>
      <w:rFonts w:ascii="Arial" w:eastAsiaTheme="majorEastAsia" w:hAnsi="Arial" w:cs="Arial"/>
      <w:b/>
      <w:bCs/>
      <w:sz w:val="32"/>
      <w:szCs w:val="32"/>
    </w:rPr>
  </w:style>
  <w:style w:type="paragraph" w:customStyle="1" w:styleId="25">
    <w:name w:val="2号标题"/>
    <w:basedOn w:val="a"/>
    <w:link w:val="2Char2"/>
    <w:qFormat/>
    <w:rsid w:val="00BE7F2E"/>
    <w:pPr>
      <w:keepNext/>
      <w:keepLines/>
      <w:numPr>
        <w:ilvl w:val="1"/>
        <w:numId w:val="5"/>
      </w:numPr>
      <w:spacing w:before="260" w:after="260" w:line="416" w:lineRule="auto"/>
      <w:outlineLvl w:val="2"/>
    </w:pPr>
    <w:rPr>
      <w:rFonts w:ascii="Arial" w:eastAsiaTheme="minorEastAsia" w:hAnsi="Arial" w:cs="Arial"/>
      <w:b/>
      <w:bCs/>
      <w:kern w:val="0"/>
      <w:sz w:val="32"/>
      <w:szCs w:val="28"/>
    </w:rPr>
  </w:style>
  <w:style w:type="character" w:customStyle="1" w:styleId="1Char3">
    <w:name w:val="1号标题 Char"/>
    <w:basedOn w:val="a0"/>
    <w:link w:val="1a"/>
    <w:rsid w:val="00BE7F2E"/>
    <w:rPr>
      <w:rFonts w:ascii="Arial" w:eastAsiaTheme="majorEastAsia" w:hAnsi="Arial" w:cs="Arial"/>
      <w:b/>
      <w:bCs/>
      <w:sz w:val="32"/>
      <w:szCs w:val="32"/>
    </w:rPr>
  </w:style>
  <w:style w:type="paragraph" w:customStyle="1" w:styleId="35">
    <w:name w:val="3号标题"/>
    <w:basedOn w:val="a"/>
    <w:link w:val="3Char1"/>
    <w:qFormat/>
    <w:rsid w:val="00BE7F2E"/>
    <w:pPr>
      <w:keepNext/>
      <w:keepLines/>
      <w:numPr>
        <w:ilvl w:val="2"/>
        <w:numId w:val="5"/>
      </w:numPr>
      <w:spacing w:before="240" w:after="64" w:line="320" w:lineRule="auto"/>
      <w:outlineLvl w:val="5"/>
    </w:pPr>
    <w:rPr>
      <w:rFonts w:ascii="Arial" w:eastAsiaTheme="majorEastAsia" w:hAnsi="Arial" w:cs="Arial"/>
      <w:b/>
      <w:bCs/>
      <w:sz w:val="24"/>
      <w:szCs w:val="24"/>
    </w:rPr>
  </w:style>
  <w:style w:type="character" w:customStyle="1" w:styleId="2Char2">
    <w:name w:val="2号标题 Char"/>
    <w:basedOn w:val="a0"/>
    <w:link w:val="25"/>
    <w:rsid w:val="00BE7F2E"/>
    <w:rPr>
      <w:rFonts w:ascii="Arial" w:hAnsi="Arial" w:cs="Arial"/>
      <w:b/>
      <w:bCs/>
      <w:kern w:val="0"/>
      <w:sz w:val="32"/>
      <w:szCs w:val="28"/>
    </w:rPr>
  </w:style>
  <w:style w:type="character" w:customStyle="1" w:styleId="3Char1">
    <w:name w:val="3号标题 Char"/>
    <w:basedOn w:val="a0"/>
    <w:link w:val="35"/>
    <w:rsid w:val="00BE7F2E"/>
    <w:rPr>
      <w:rFonts w:ascii="Arial" w:eastAsiaTheme="majorEastAsia" w:hAnsi="Arial" w:cs="Arial"/>
      <w:b/>
      <w:bCs/>
      <w:sz w:val="24"/>
      <w:szCs w:val="24"/>
    </w:rPr>
  </w:style>
  <w:style w:type="numbering" w:customStyle="1" w:styleId="-GDUM">
    <w:name w:val="样式-GD_UM"/>
    <w:uiPriority w:val="99"/>
    <w:rsid w:val="00BE7F2E"/>
    <w:pPr>
      <w:numPr>
        <w:numId w:val="3"/>
      </w:numPr>
    </w:pPr>
  </w:style>
  <w:style w:type="character" w:customStyle="1" w:styleId="Char1">
    <w:name w:val="无间隔 Char"/>
    <w:basedOn w:val="a0"/>
    <w:link w:val="a6"/>
    <w:uiPriority w:val="1"/>
    <w:rsid w:val="00A32F1E"/>
    <w:rPr>
      <w:rFonts w:ascii="Calibri" w:eastAsia="宋体" w:hAnsi="Calibri" w:cs="Times New Roman"/>
    </w:rPr>
  </w:style>
  <w:style w:type="character" w:customStyle="1" w:styleId="Char11">
    <w:name w:val="文档结构图 Char1"/>
    <w:basedOn w:val="a0"/>
    <w:uiPriority w:val="99"/>
    <w:semiHidden/>
    <w:rsid w:val="00737427"/>
    <w:rPr>
      <w:rFonts w:ascii="宋体" w:eastAsia="宋体"/>
      <w:sz w:val="18"/>
      <w:szCs w:val="18"/>
    </w:rPr>
  </w:style>
  <w:style w:type="numbering" w:customStyle="1" w:styleId="113">
    <w:name w:val="无列表11"/>
    <w:next w:val="a2"/>
    <w:uiPriority w:val="99"/>
    <w:semiHidden/>
    <w:unhideWhenUsed/>
    <w:rsid w:val="00DB6641"/>
  </w:style>
  <w:style w:type="character" w:styleId="aff0">
    <w:name w:val="line number"/>
    <w:basedOn w:val="a0"/>
    <w:uiPriority w:val="99"/>
    <w:semiHidden/>
    <w:unhideWhenUsed/>
    <w:rsid w:val="00681416"/>
  </w:style>
  <w:style w:type="paragraph" w:customStyle="1" w:styleId="3">
    <w:name w:val="标题3"/>
    <w:basedOn w:val="a7"/>
    <w:qFormat/>
    <w:rsid w:val="00681416"/>
    <w:pPr>
      <w:numPr>
        <w:ilvl w:val="2"/>
        <w:numId w:val="7"/>
      </w:numPr>
      <w:spacing w:before="240" w:after="64" w:line="415" w:lineRule="auto"/>
      <w:ind w:left="1259" w:firstLineChars="0" w:hanging="1259"/>
      <w:outlineLvl w:val="2"/>
    </w:pPr>
    <w:rPr>
      <w:rFonts w:ascii="Arial" w:hAnsi="Arial" w:cs="Arial"/>
      <w:b/>
      <w:sz w:val="24"/>
      <w:szCs w:val="24"/>
    </w:rPr>
  </w:style>
  <w:style w:type="table" w:styleId="3-1">
    <w:name w:val="Medium Grid 3 Accent 1"/>
    <w:basedOn w:val="a1"/>
    <w:uiPriority w:val="69"/>
    <w:rsid w:val="00681416"/>
    <w:tblPr>
      <w:tblStyleRowBandSize w:val="1"/>
      <w:tblStyleColBandSize w:val="1"/>
      <w:tblInd w:w="0" w:type="dxa"/>
      <w:tblBorders>
        <w:top w:val="single" w:sz="8" w:space="0" w:color="C7EDCA" w:themeColor="background1"/>
        <w:left w:val="single" w:sz="8" w:space="0" w:color="C7EDCA" w:themeColor="background1"/>
        <w:bottom w:val="single" w:sz="8" w:space="0" w:color="C7EDCA" w:themeColor="background1"/>
        <w:right w:val="single" w:sz="8" w:space="0" w:color="C7EDCA" w:themeColor="background1"/>
        <w:insideH w:val="single" w:sz="6" w:space="0" w:color="C7EDCA" w:themeColor="background1"/>
        <w:insideV w:val="single" w:sz="6" w:space="0" w:color="C7EDCA"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C7EDCA" w:themeColor="background1"/>
      </w:rPr>
      <w:tblPr/>
      <w:tcPr>
        <w:tcBorders>
          <w:top w:val="single" w:sz="8" w:space="0" w:color="C7EDCA" w:themeColor="background1"/>
          <w:left w:val="single" w:sz="8" w:space="0" w:color="C7EDCA" w:themeColor="background1"/>
          <w:bottom w:val="single" w:sz="24" w:space="0" w:color="C7EDCA" w:themeColor="background1"/>
          <w:right w:val="single" w:sz="8" w:space="0" w:color="C7EDCA" w:themeColor="background1"/>
          <w:insideH w:val="nil"/>
          <w:insideV w:val="single" w:sz="8" w:space="0" w:color="C7EDCA" w:themeColor="background1"/>
        </w:tcBorders>
        <w:shd w:val="clear" w:color="auto" w:fill="4F81BD" w:themeFill="accent1"/>
      </w:tcPr>
    </w:tblStylePr>
    <w:tblStylePr w:type="lastRow">
      <w:rPr>
        <w:b/>
        <w:bCs/>
        <w:i w:val="0"/>
        <w:iCs w:val="0"/>
        <w:color w:val="C7EDCA" w:themeColor="background1"/>
      </w:rPr>
      <w:tblPr/>
      <w:tcPr>
        <w:tcBorders>
          <w:top w:val="single" w:sz="24" w:space="0" w:color="C7EDCA" w:themeColor="background1"/>
          <w:left w:val="single" w:sz="8" w:space="0" w:color="C7EDCA" w:themeColor="background1"/>
          <w:bottom w:val="single" w:sz="8" w:space="0" w:color="C7EDCA" w:themeColor="background1"/>
          <w:right w:val="single" w:sz="8" w:space="0" w:color="C7EDCA" w:themeColor="background1"/>
          <w:insideH w:val="nil"/>
          <w:insideV w:val="single" w:sz="8" w:space="0" w:color="C7EDCA" w:themeColor="background1"/>
        </w:tcBorders>
        <w:shd w:val="clear" w:color="auto" w:fill="4F81BD" w:themeFill="accent1"/>
      </w:tcPr>
    </w:tblStylePr>
    <w:tblStylePr w:type="firstCol">
      <w:rPr>
        <w:b/>
        <w:bCs/>
        <w:i w:val="0"/>
        <w:iCs w:val="0"/>
        <w:color w:val="C7EDCA" w:themeColor="background1"/>
      </w:rPr>
      <w:tblPr/>
      <w:tcPr>
        <w:tcBorders>
          <w:left w:val="single" w:sz="8" w:space="0" w:color="C7EDCA" w:themeColor="background1"/>
          <w:right w:val="single" w:sz="24" w:space="0" w:color="C7EDCA" w:themeColor="background1"/>
          <w:insideH w:val="nil"/>
          <w:insideV w:val="nil"/>
        </w:tcBorders>
        <w:shd w:val="clear" w:color="auto" w:fill="4F81BD" w:themeFill="accent1"/>
      </w:tcPr>
    </w:tblStylePr>
    <w:tblStylePr w:type="lastCol">
      <w:rPr>
        <w:b/>
        <w:bCs/>
        <w:i w:val="0"/>
        <w:iCs w:val="0"/>
        <w:color w:val="C7EDCA" w:themeColor="background1"/>
      </w:rPr>
      <w:tblPr/>
      <w:tcPr>
        <w:tcBorders>
          <w:top w:val="nil"/>
          <w:left w:val="single" w:sz="24" w:space="0" w:color="C7EDCA" w:themeColor="background1"/>
          <w:bottom w:val="nil"/>
          <w:right w:val="nil"/>
          <w:insideH w:val="nil"/>
          <w:insideV w:val="nil"/>
        </w:tcBorders>
        <w:shd w:val="clear" w:color="auto" w:fill="4F81BD" w:themeFill="accent1"/>
      </w:tcPr>
    </w:tblStylePr>
    <w:tblStylePr w:type="band1Vert">
      <w:tblPr/>
      <w:tcPr>
        <w:tcBorders>
          <w:top w:val="single" w:sz="8" w:space="0" w:color="C7EDCA" w:themeColor="background1"/>
          <w:left w:val="single" w:sz="8" w:space="0" w:color="C7EDCA" w:themeColor="background1"/>
          <w:bottom w:val="single" w:sz="8" w:space="0" w:color="C7EDCA" w:themeColor="background1"/>
          <w:right w:val="single" w:sz="8" w:space="0" w:color="C7EDCA" w:themeColor="background1"/>
          <w:insideH w:val="nil"/>
          <w:insideV w:val="nil"/>
        </w:tcBorders>
        <w:shd w:val="clear" w:color="auto" w:fill="A7BFDE" w:themeFill="accent1" w:themeFillTint="7F"/>
      </w:tcPr>
    </w:tblStylePr>
    <w:tblStylePr w:type="band1Horz">
      <w:tblPr/>
      <w:tcPr>
        <w:tcBorders>
          <w:top w:val="single" w:sz="8" w:space="0" w:color="C7EDCA" w:themeColor="background1"/>
          <w:left w:val="single" w:sz="8" w:space="0" w:color="C7EDCA" w:themeColor="background1"/>
          <w:bottom w:val="single" w:sz="8" w:space="0" w:color="C7EDCA" w:themeColor="background1"/>
          <w:right w:val="single" w:sz="8" w:space="0" w:color="C7EDCA" w:themeColor="background1"/>
          <w:insideH w:val="single" w:sz="8" w:space="0" w:color="C7EDCA" w:themeColor="background1"/>
          <w:insideV w:val="single" w:sz="8" w:space="0" w:color="C7EDCA" w:themeColor="background1"/>
        </w:tcBorders>
        <w:shd w:val="clear" w:color="auto" w:fill="A7BFDE" w:themeFill="accent1" w:themeFillTint="7F"/>
      </w:tcPr>
    </w:tblStylePr>
  </w:style>
  <w:style w:type="paragraph" w:styleId="aff1">
    <w:name w:val="Normal (Web)"/>
    <w:basedOn w:val="a"/>
    <w:uiPriority w:val="99"/>
    <w:semiHidden/>
    <w:unhideWhenUsed/>
    <w:rsid w:val="00DF6A5F"/>
    <w:pPr>
      <w:widowControl/>
      <w:spacing w:before="100" w:beforeAutospacing="1" w:after="100" w:afterAutospacing="1"/>
      <w:jc w:val="left"/>
    </w:pPr>
    <w:rPr>
      <w:rFonts w:ascii="宋体" w:hAnsi="宋体" w:cs="宋体"/>
      <w:kern w:val="0"/>
      <w:sz w:val="24"/>
      <w:szCs w:val="24"/>
    </w:rPr>
  </w:style>
  <w:style w:type="character" w:customStyle="1" w:styleId="edited">
    <w:name w:val="edited"/>
    <w:basedOn w:val="a0"/>
    <w:rsid w:val="007F2DB8"/>
  </w:style>
  <w:style w:type="numbering" w:customStyle="1" w:styleId="-GDUM15">
    <w:name w:val="样式-GD_UM15"/>
    <w:uiPriority w:val="99"/>
    <w:rsid w:val="00102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80099">
      <w:bodyDiv w:val="1"/>
      <w:marLeft w:val="0"/>
      <w:marRight w:val="0"/>
      <w:marTop w:val="0"/>
      <w:marBottom w:val="0"/>
      <w:divBdr>
        <w:top w:val="none" w:sz="0" w:space="0" w:color="auto"/>
        <w:left w:val="none" w:sz="0" w:space="0" w:color="auto"/>
        <w:bottom w:val="none" w:sz="0" w:space="0" w:color="auto"/>
        <w:right w:val="none" w:sz="0" w:space="0" w:color="auto"/>
      </w:divBdr>
    </w:div>
    <w:div w:id="300618933">
      <w:bodyDiv w:val="1"/>
      <w:marLeft w:val="0"/>
      <w:marRight w:val="0"/>
      <w:marTop w:val="0"/>
      <w:marBottom w:val="0"/>
      <w:divBdr>
        <w:top w:val="none" w:sz="0" w:space="0" w:color="auto"/>
        <w:left w:val="none" w:sz="0" w:space="0" w:color="auto"/>
        <w:bottom w:val="none" w:sz="0" w:space="0" w:color="auto"/>
        <w:right w:val="none" w:sz="0" w:space="0" w:color="auto"/>
      </w:divBdr>
    </w:div>
    <w:div w:id="353921831">
      <w:bodyDiv w:val="1"/>
      <w:marLeft w:val="0"/>
      <w:marRight w:val="0"/>
      <w:marTop w:val="0"/>
      <w:marBottom w:val="0"/>
      <w:divBdr>
        <w:top w:val="none" w:sz="0" w:space="0" w:color="auto"/>
        <w:left w:val="none" w:sz="0" w:space="0" w:color="auto"/>
        <w:bottom w:val="none" w:sz="0" w:space="0" w:color="auto"/>
        <w:right w:val="none" w:sz="0" w:space="0" w:color="auto"/>
      </w:divBdr>
      <w:divsChild>
        <w:div w:id="1336303351">
          <w:marLeft w:val="0"/>
          <w:marRight w:val="0"/>
          <w:marTop w:val="0"/>
          <w:marBottom w:val="0"/>
          <w:divBdr>
            <w:top w:val="none" w:sz="0" w:space="0" w:color="auto"/>
            <w:left w:val="none" w:sz="0" w:space="0" w:color="auto"/>
            <w:bottom w:val="none" w:sz="0" w:space="0" w:color="auto"/>
            <w:right w:val="none" w:sz="0" w:space="0" w:color="auto"/>
          </w:divBdr>
          <w:divsChild>
            <w:div w:id="1727408066">
              <w:marLeft w:val="0"/>
              <w:marRight w:val="0"/>
              <w:marTop w:val="0"/>
              <w:marBottom w:val="0"/>
              <w:divBdr>
                <w:top w:val="none" w:sz="0" w:space="0" w:color="auto"/>
                <w:left w:val="none" w:sz="0" w:space="0" w:color="auto"/>
                <w:bottom w:val="none" w:sz="0" w:space="0" w:color="auto"/>
                <w:right w:val="none" w:sz="0" w:space="0" w:color="auto"/>
              </w:divBdr>
              <w:divsChild>
                <w:div w:id="920413110">
                  <w:marLeft w:val="0"/>
                  <w:marRight w:val="0"/>
                  <w:marTop w:val="0"/>
                  <w:marBottom w:val="0"/>
                  <w:divBdr>
                    <w:top w:val="none" w:sz="0" w:space="0" w:color="auto"/>
                    <w:left w:val="none" w:sz="0" w:space="0" w:color="auto"/>
                    <w:bottom w:val="none" w:sz="0" w:space="0" w:color="auto"/>
                    <w:right w:val="none" w:sz="0" w:space="0" w:color="auto"/>
                  </w:divBdr>
                  <w:divsChild>
                    <w:div w:id="306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31328">
          <w:marLeft w:val="0"/>
          <w:marRight w:val="0"/>
          <w:marTop w:val="0"/>
          <w:marBottom w:val="0"/>
          <w:divBdr>
            <w:top w:val="none" w:sz="0" w:space="0" w:color="auto"/>
            <w:left w:val="none" w:sz="0" w:space="0" w:color="auto"/>
            <w:bottom w:val="none" w:sz="0" w:space="0" w:color="auto"/>
            <w:right w:val="none" w:sz="0" w:space="0" w:color="auto"/>
          </w:divBdr>
          <w:divsChild>
            <w:div w:id="862206183">
              <w:marLeft w:val="0"/>
              <w:marRight w:val="0"/>
              <w:marTop w:val="0"/>
              <w:marBottom w:val="0"/>
              <w:divBdr>
                <w:top w:val="none" w:sz="0" w:space="0" w:color="auto"/>
                <w:left w:val="none" w:sz="0" w:space="0" w:color="auto"/>
                <w:bottom w:val="none" w:sz="0" w:space="0" w:color="auto"/>
                <w:right w:val="none" w:sz="0" w:space="0" w:color="auto"/>
              </w:divBdr>
              <w:divsChild>
                <w:div w:id="846552942">
                  <w:marLeft w:val="0"/>
                  <w:marRight w:val="0"/>
                  <w:marTop w:val="0"/>
                  <w:marBottom w:val="0"/>
                  <w:divBdr>
                    <w:top w:val="none" w:sz="0" w:space="0" w:color="auto"/>
                    <w:left w:val="none" w:sz="0" w:space="0" w:color="auto"/>
                    <w:bottom w:val="none" w:sz="0" w:space="0" w:color="auto"/>
                    <w:right w:val="none" w:sz="0" w:space="0" w:color="auto"/>
                  </w:divBdr>
                  <w:divsChild>
                    <w:div w:id="1566061753">
                      <w:marLeft w:val="0"/>
                      <w:marRight w:val="0"/>
                      <w:marTop w:val="0"/>
                      <w:marBottom w:val="0"/>
                      <w:divBdr>
                        <w:top w:val="none" w:sz="0" w:space="0" w:color="auto"/>
                        <w:left w:val="none" w:sz="0" w:space="0" w:color="auto"/>
                        <w:bottom w:val="none" w:sz="0" w:space="0" w:color="auto"/>
                        <w:right w:val="none" w:sz="0" w:space="0" w:color="auto"/>
                      </w:divBdr>
                      <w:divsChild>
                        <w:div w:id="899942153">
                          <w:marLeft w:val="0"/>
                          <w:marRight w:val="0"/>
                          <w:marTop w:val="0"/>
                          <w:marBottom w:val="0"/>
                          <w:divBdr>
                            <w:top w:val="none" w:sz="0" w:space="0" w:color="auto"/>
                            <w:left w:val="none" w:sz="0" w:space="0" w:color="auto"/>
                            <w:bottom w:val="none" w:sz="0" w:space="0" w:color="auto"/>
                            <w:right w:val="none" w:sz="0" w:space="0" w:color="auto"/>
                          </w:divBdr>
                          <w:divsChild>
                            <w:div w:id="13876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937240">
      <w:bodyDiv w:val="1"/>
      <w:marLeft w:val="0"/>
      <w:marRight w:val="0"/>
      <w:marTop w:val="0"/>
      <w:marBottom w:val="0"/>
      <w:divBdr>
        <w:top w:val="none" w:sz="0" w:space="0" w:color="auto"/>
        <w:left w:val="none" w:sz="0" w:space="0" w:color="auto"/>
        <w:bottom w:val="none" w:sz="0" w:space="0" w:color="auto"/>
        <w:right w:val="none" w:sz="0" w:space="0" w:color="auto"/>
      </w:divBdr>
    </w:div>
    <w:div w:id="443500420">
      <w:bodyDiv w:val="1"/>
      <w:marLeft w:val="0"/>
      <w:marRight w:val="0"/>
      <w:marTop w:val="0"/>
      <w:marBottom w:val="0"/>
      <w:divBdr>
        <w:top w:val="none" w:sz="0" w:space="0" w:color="auto"/>
        <w:left w:val="none" w:sz="0" w:space="0" w:color="auto"/>
        <w:bottom w:val="none" w:sz="0" w:space="0" w:color="auto"/>
        <w:right w:val="none" w:sz="0" w:space="0" w:color="auto"/>
      </w:divBdr>
    </w:div>
    <w:div w:id="490484954">
      <w:bodyDiv w:val="1"/>
      <w:marLeft w:val="0"/>
      <w:marRight w:val="0"/>
      <w:marTop w:val="0"/>
      <w:marBottom w:val="0"/>
      <w:divBdr>
        <w:top w:val="none" w:sz="0" w:space="0" w:color="auto"/>
        <w:left w:val="none" w:sz="0" w:space="0" w:color="auto"/>
        <w:bottom w:val="none" w:sz="0" w:space="0" w:color="auto"/>
        <w:right w:val="none" w:sz="0" w:space="0" w:color="auto"/>
      </w:divBdr>
    </w:div>
    <w:div w:id="494804392">
      <w:bodyDiv w:val="1"/>
      <w:marLeft w:val="0"/>
      <w:marRight w:val="0"/>
      <w:marTop w:val="0"/>
      <w:marBottom w:val="0"/>
      <w:divBdr>
        <w:top w:val="none" w:sz="0" w:space="0" w:color="auto"/>
        <w:left w:val="none" w:sz="0" w:space="0" w:color="auto"/>
        <w:bottom w:val="none" w:sz="0" w:space="0" w:color="auto"/>
        <w:right w:val="none" w:sz="0" w:space="0" w:color="auto"/>
      </w:divBdr>
      <w:divsChild>
        <w:div w:id="1053309586">
          <w:marLeft w:val="0"/>
          <w:marRight w:val="0"/>
          <w:marTop w:val="0"/>
          <w:marBottom w:val="0"/>
          <w:divBdr>
            <w:top w:val="none" w:sz="0" w:space="0" w:color="auto"/>
            <w:left w:val="none" w:sz="0" w:space="0" w:color="auto"/>
            <w:bottom w:val="none" w:sz="0" w:space="0" w:color="auto"/>
            <w:right w:val="none" w:sz="0" w:space="0" w:color="auto"/>
          </w:divBdr>
          <w:divsChild>
            <w:div w:id="416097631">
              <w:marLeft w:val="0"/>
              <w:marRight w:val="0"/>
              <w:marTop w:val="0"/>
              <w:marBottom w:val="0"/>
              <w:divBdr>
                <w:top w:val="none" w:sz="0" w:space="0" w:color="auto"/>
                <w:left w:val="none" w:sz="0" w:space="0" w:color="auto"/>
                <w:bottom w:val="none" w:sz="0" w:space="0" w:color="auto"/>
                <w:right w:val="none" w:sz="0" w:space="0" w:color="auto"/>
              </w:divBdr>
              <w:divsChild>
                <w:div w:id="191188243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518397209">
      <w:bodyDiv w:val="1"/>
      <w:marLeft w:val="0"/>
      <w:marRight w:val="0"/>
      <w:marTop w:val="0"/>
      <w:marBottom w:val="0"/>
      <w:divBdr>
        <w:top w:val="none" w:sz="0" w:space="0" w:color="auto"/>
        <w:left w:val="none" w:sz="0" w:space="0" w:color="auto"/>
        <w:bottom w:val="none" w:sz="0" w:space="0" w:color="auto"/>
        <w:right w:val="none" w:sz="0" w:space="0" w:color="auto"/>
      </w:divBdr>
    </w:div>
    <w:div w:id="678704346">
      <w:bodyDiv w:val="1"/>
      <w:marLeft w:val="0"/>
      <w:marRight w:val="0"/>
      <w:marTop w:val="0"/>
      <w:marBottom w:val="0"/>
      <w:divBdr>
        <w:top w:val="none" w:sz="0" w:space="0" w:color="auto"/>
        <w:left w:val="none" w:sz="0" w:space="0" w:color="auto"/>
        <w:bottom w:val="none" w:sz="0" w:space="0" w:color="auto"/>
        <w:right w:val="none" w:sz="0" w:space="0" w:color="auto"/>
      </w:divBdr>
    </w:div>
    <w:div w:id="743379700">
      <w:bodyDiv w:val="1"/>
      <w:marLeft w:val="0"/>
      <w:marRight w:val="0"/>
      <w:marTop w:val="0"/>
      <w:marBottom w:val="0"/>
      <w:divBdr>
        <w:top w:val="none" w:sz="0" w:space="0" w:color="auto"/>
        <w:left w:val="none" w:sz="0" w:space="0" w:color="auto"/>
        <w:bottom w:val="none" w:sz="0" w:space="0" w:color="auto"/>
        <w:right w:val="none" w:sz="0" w:space="0" w:color="auto"/>
      </w:divBdr>
    </w:div>
    <w:div w:id="746421931">
      <w:bodyDiv w:val="1"/>
      <w:marLeft w:val="0"/>
      <w:marRight w:val="0"/>
      <w:marTop w:val="0"/>
      <w:marBottom w:val="0"/>
      <w:divBdr>
        <w:top w:val="none" w:sz="0" w:space="0" w:color="auto"/>
        <w:left w:val="none" w:sz="0" w:space="0" w:color="auto"/>
        <w:bottom w:val="none" w:sz="0" w:space="0" w:color="auto"/>
        <w:right w:val="none" w:sz="0" w:space="0" w:color="auto"/>
      </w:divBdr>
    </w:div>
    <w:div w:id="908804325">
      <w:bodyDiv w:val="1"/>
      <w:marLeft w:val="0"/>
      <w:marRight w:val="0"/>
      <w:marTop w:val="0"/>
      <w:marBottom w:val="0"/>
      <w:divBdr>
        <w:top w:val="none" w:sz="0" w:space="0" w:color="auto"/>
        <w:left w:val="none" w:sz="0" w:space="0" w:color="auto"/>
        <w:bottom w:val="none" w:sz="0" w:space="0" w:color="auto"/>
        <w:right w:val="none" w:sz="0" w:space="0" w:color="auto"/>
      </w:divBdr>
    </w:div>
    <w:div w:id="912617645">
      <w:bodyDiv w:val="1"/>
      <w:marLeft w:val="0"/>
      <w:marRight w:val="0"/>
      <w:marTop w:val="0"/>
      <w:marBottom w:val="0"/>
      <w:divBdr>
        <w:top w:val="none" w:sz="0" w:space="0" w:color="auto"/>
        <w:left w:val="none" w:sz="0" w:space="0" w:color="auto"/>
        <w:bottom w:val="none" w:sz="0" w:space="0" w:color="auto"/>
        <w:right w:val="none" w:sz="0" w:space="0" w:color="auto"/>
      </w:divBdr>
    </w:div>
    <w:div w:id="931550286">
      <w:bodyDiv w:val="1"/>
      <w:marLeft w:val="0"/>
      <w:marRight w:val="0"/>
      <w:marTop w:val="0"/>
      <w:marBottom w:val="0"/>
      <w:divBdr>
        <w:top w:val="none" w:sz="0" w:space="0" w:color="auto"/>
        <w:left w:val="none" w:sz="0" w:space="0" w:color="auto"/>
        <w:bottom w:val="none" w:sz="0" w:space="0" w:color="auto"/>
        <w:right w:val="none" w:sz="0" w:space="0" w:color="auto"/>
      </w:divBdr>
    </w:div>
    <w:div w:id="963000149">
      <w:bodyDiv w:val="1"/>
      <w:marLeft w:val="0"/>
      <w:marRight w:val="0"/>
      <w:marTop w:val="0"/>
      <w:marBottom w:val="0"/>
      <w:divBdr>
        <w:top w:val="none" w:sz="0" w:space="0" w:color="auto"/>
        <w:left w:val="none" w:sz="0" w:space="0" w:color="auto"/>
        <w:bottom w:val="none" w:sz="0" w:space="0" w:color="auto"/>
        <w:right w:val="none" w:sz="0" w:space="0" w:color="auto"/>
      </w:divBdr>
    </w:div>
    <w:div w:id="1030105891">
      <w:bodyDiv w:val="1"/>
      <w:marLeft w:val="0"/>
      <w:marRight w:val="0"/>
      <w:marTop w:val="0"/>
      <w:marBottom w:val="0"/>
      <w:divBdr>
        <w:top w:val="none" w:sz="0" w:space="0" w:color="auto"/>
        <w:left w:val="none" w:sz="0" w:space="0" w:color="auto"/>
        <w:bottom w:val="none" w:sz="0" w:space="0" w:color="auto"/>
        <w:right w:val="none" w:sz="0" w:space="0" w:color="auto"/>
      </w:divBdr>
    </w:div>
    <w:div w:id="1041982702">
      <w:bodyDiv w:val="1"/>
      <w:marLeft w:val="0"/>
      <w:marRight w:val="0"/>
      <w:marTop w:val="0"/>
      <w:marBottom w:val="0"/>
      <w:divBdr>
        <w:top w:val="none" w:sz="0" w:space="0" w:color="auto"/>
        <w:left w:val="none" w:sz="0" w:space="0" w:color="auto"/>
        <w:bottom w:val="none" w:sz="0" w:space="0" w:color="auto"/>
        <w:right w:val="none" w:sz="0" w:space="0" w:color="auto"/>
      </w:divBdr>
    </w:div>
    <w:div w:id="1057584302">
      <w:bodyDiv w:val="1"/>
      <w:marLeft w:val="0"/>
      <w:marRight w:val="0"/>
      <w:marTop w:val="0"/>
      <w:marBottom w:val="0"/>
      <w:divBdr>
        <w:top w:val="none" w:sz="0" w:space="0" w:color="auto"/>
        <w:left w:val="none" w:sz="0" w:space="0" w:color="auto"/>
        <w:bottom w:val="none" w:sz="0" w:space="0" w:color="auto"/>
        <w:right w:val="none" w:sz="0" w:space="0" w:color="auto"/>
      </w:divBdr>
    </w:div>
    <w:div w:id="1088893264">
      <w:bodyDiv w:val="1"/>
      <w:marLeft w:val="0"/>
      <w:marRight w:val="0"/>
      <w:marTop w:val="0"/>
      <w:marBottom w:val="0"/>
      <w:divBdr>
        <w:top w:val="none" w:sz="0" w:space="0" w:color="auto"/>
        <w:left w:val="none" w:sz="0" w:space="0" w:color="auto"/>
        <w:bottom w:val="none" w:sz="0" w:space="0" w:color="auto"/>
        <w:right w:val="none" w:sz="0" w:space="0" w:color="auto"/>
      </w:divBdr>
    </w:div>
    <w:div w:id="1116631825">
      <w:bodyDiv w:val="1"/>
      <w:marLeft w:val="0"/>
      <w:marRight w:val="0"/>
      <w:marTop w:val="0"/>
      <w:marBottom w:val="0"/>
      <w:divBdr>
        <w:top w:val="none" w:sz="0" w:space="0" w:color="auto"/>
        <w:left w:val="none" w:sz="0" w:space="0" w:color="auto"/>
        <w:bottom w:val="none" w:sz="0" w:space="0" w:color="auto"/>
        <w:right w:val="none" w:sz="0" w:space="0" w:color="auto"/>
      </w:divBdr>
      <w:divsChild>
        <w:div w:id="1544057233">
          <w:marLeft w:val="0"/>
          <w:marRight w:val="0"/>
          <w:marTop w:val="0"/>
          <w:marBottom w:val="0"/>
          <w:divBdr>
            <w:top w:val="none" w:sz="0" w:space="0" w:color="auto"/>
            <w:left w:val="none" w:sz="0" w:space="0" w:color="auto"/>
            <w:bottom w:val="none" w:sz="0" w:space="0" w:color="auto"/>
            <w:right w:val="none" w:sz="0" w:space="0" w:color="auto"/>
          </w:divBdr>
          <w:divsChild>
            <w:div w:id="813445639">
              <w:marLeft w:val="0"/>
              <w:marRight w:val="0"/>
              <w:marTop w:val="0"/>
              <w:marBottom w:val="0"/>
              <w:divBdr>
                <w:top w:val="single" w:sz="6" w:space="0" w:color="DEDEDE"/>
                <w:left w:val="single" w:sz="6" w:space="0" w:color="DEDEDE"/>
                <w:bottom w:val="single" w:sz="6" w:space="0" w:color="DEDEDE"/>
                <w:right w:val="single" w:sz="6" w:space="0" w:color="DEDEDE"/>
              </w:divBdr>
              <w:divsChild>
                <w:div w:id="372920567">
                  <w:marLeft w:val="0"/>
                  <w:marRight w:val="0"/>
                  <w:marTop w:val="0"/>
                  <w:marBottom w:val="0"/>
                  <w:divBdr>
                    <w:top w:val="none" w:sz="0" w:space="0" w:color="auto"/>
                    <w:left w:val="none" w:sz="0" w:space="0" w:color="auto"/>
                    <w:bottom w:val="none" w:sz="0" w:space="0" w:color="auto"/>
                    <w:right w:val="none" w:sz="0" w:space="0" w:color="auto"/>
                  </w:divBdr>
                  <w:divsChild>
                    <w:div w:id="1123767372">
                      <w:marLeft w:val="0"/>
                      <w:marRight w:val="525"/>
                      <w:marTop w:val="0"/>
                      <w:marBottom w:val="0"/>
                      <w:divBdr>
                        <w:top w:val="none" w:sz="0" w:space="0" w:color="auto"/>
                        <w:left w:val="none" w:sz="0" w:space="0" w:color="auto"/>
                        <w:bottom w:val="none" w:sz="0" w:space="0" w:color="auto"/>
                        <w:right w:val="none" w:sz="0" w:space="0" w:color="auto"/>
                      </w:divBdr>
                      <w:divsChild>
                        <w:div w:id="188417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322140">
          <w:marLeft w:val="0"/>
          <w:marRight w:val="0"/>
          <w:marTop w:val="0"/>
          <w:marBottom w:val="0"/>
          <w:divBdr>
            <w:top w:val="none" w:sz="0" w:space="0" w:color="auto"/>
            <w:left w:val="none" w:sz="0" w:space="0" w:color="auto"/>
            <w:bottom w:val="none" w:sz="0" w:space="0" w:color="auto"/>
            <w:right w:val="none" w:sz="0" w:space="0" w:color="auto"/>
          </w:divBdr>
          <w:divsChild>
            <w:div w:id="1338461401">
              <w:marLeft w:val="0"/>
              <w:marRight w:val="0"/>
              <w:marTop w:val="0"/>
              <w:marBottom w:val="0"/>
              <w:divBdr>
                <w:top w:val="none" w:sz="0" w:space="0" w:color="auto"/>
                <w:left w:val="none" w:sz="0" w:space="0" w:color="auto"/>
                <w:bottom w:val="none" w:sz="0" w:space="0" w:color="auto"/>
                <w:right w:val="none" w:sz="0" w:space="0" w:color="auto"/>
              </w:divBdr>
              <w:divsChild>
                <w:div w:id="1399280721">
                  <w:marLeft w:val="0"/>
                  <w:marRight w:val="0"/>
                  <w:marTop w:val="0"/>
                  <w:marBottom w:val="0"/>
                  <w:divBdr>
                    <w:top w:val="single" w:sz="6" w:space="8" w:color="EEEEEE"/>
                    <w:left w:val="none" w:sz="0" w:space="8" w:color="auto"/>
                    <w:bottom w:val="single" w:sz="6" w:space="8" w:color="EEEEEE"/>
                    <w:right w:val="single" w:sz="6" w:space="8" w:color="EEEEEE"/>
                  </w:divBdr>
                  <w:divsChild>
                    <w:div w:id="16572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858077">
      <w:bodyDiv w:val="1"/>
      <w:marLeft w:val="0"/>
      <w:marRight w:val="0"/>
      <w:marTop w:val="0"/>
      <w:marBottom w:val="0"/>
      <w:divBdr>
        <w:top w:val="none" w:sz="0" w:space="0" w:color="auto"/>
        <w:left w:val="none" w:sz="0" w:space="0" w:color="auto"/>
        <w:bottom w:val="none" w:sz="0" w:space="0" w:color="auto"/>
        <w:right w:val="none" w:sz="0" w:space="0" w:color="auto"/>
      </w:divBdr>
    </w:div>
    <w:div w:id="1182738636">
      <w:bodyDiv w:val="1"/>
      <w:marLeft w:val="0"/>
      <w:marRight w:val="0"/>
      <w:marTop w:val="0"/>
      <w:marBottom w:val="0"/>
      <w:divBdr>
        <w:top w:val="none" w:sz="0" w:space="0" w:color="auto"/>
        <w:left w:val="none" w:sz="0" w:space="0" w:color="auto"/>
        <w:bottom w:val="none" w:sz="0" w:space="0" w:color="auto"/>
        <w:right w:val="none" w:sz="0" w:space="0" w:color="auto"/>
      </w:divBdr>
    </w:div>
    <w:div w:id="1195343273">
      <w:bodyDiv w:val="1"/>
      <w:marLeft w:val="0"/>
      <w:marRight w:val="0"/>
      <w:marTop w:val="0"/>
      <w:marBottom w:val="0"/>
      <w:divBdr>
        <w:top w:val="none" w:sz="0" w:space="0" w:color="auto"/>
        <w:left w:val="none" w:sz="0" w:space="0" w:color="auto"/>
        <w:bottom w:val="none" w:sz="0" w:space="0" w:color="auto"/>
        <w:right w:val="none" w:sz="0" w:space="0" w:color="auto"/>
      </w:divBdr>
    </w:div>
    <w:div w:id="1200780611">
      <w:bodyDiv w:val="1"/>
      <w:marLeft w:val="0"/>
      <w:marRight w:val="0"/>
      <w:marTop w:val="0"/>
      <w:marBottom w:val="0"/>
      <w:divBdr>
        <w:top w:val="none" w:sz="0" w:space="0" w:color="auto"/>
        <w:left w:val="none" w:sz="0" w:space="0" w:color="auto"/>
        <w:bottom w:val="none" w:sz="0" w:space="0" w:color="auto"/>
        <w:right w:val="none" w:sz="0" w:space="0" w:color="auto"/>
      </w:divBdr>
      <w:divsChild>
        <w:div w:id="1951668938">
          <w:marLeft w:val="0"/>
          <w:marRight w:val="0"/>
          <w:marTop w:val="0"/>
          <w:marBottom w:val="0"/>
          <w:divBdr>
            <w:top w:val="none" w:sz="0" w:space="0" w:color="auto"/>
            <w:left w:val="none" w:sz="0" w:space="0" w:color="auto"/>
            <w:bottom w:val="none" w:sz="0" w:space="0" w:color="auto"/>
            <w:right w:val="none" w:sz="0" w:space="0" w:color="auto"/>
          </w:divBdr>
          <w:divsChild>
            <w:div w:id="568345415">
              <w:marLeft w:val="0"/>
              <w:marRight w:val="0"/>
              <w:marTop w:val="0"/>
              <w:marBottom w:val="0"/>
              <w:divBdr>
                <w:top w:val="none" w:sz="0" w:space="0" w:color="auto"/>
                <w:left w:val="none" w:sz="0" w:space="0" w:color="auto"/>
                <w:bottom w:val="none" w:sz="0" w:space="0" w:color="auto"/>
                <w:right w:val="none" w:sz="0" w:space="0" w:color="auto"/>
              </w:divBdr>
              <w:divsChild>
                <w:div w:id="1105275180">
                  <w:marLeft w:val="0"/>
                  <w:marRight w:val="0"/>
                  <w:marTop w:val="0"/>
                  <w:marBottom w:val="0"/>
                  <w:divBdr>
                    <w:top w:val="none" w:sz="0" w:space="0" w:color="auto"/>
                    <w:left w:val="none" w:sz="0" w:space="0" w:color="auto"/>
                    <w:bottom w:val="none" w:sz="0" w:space="0" w:color="auto"/>
                    <w:right w:val="none" w:sz="0" w:space="0" w:color="auto"/>
                  </w:divBdr>
                  <w:divsChild>
                    <w:div w:id="898249534">
                      <w:marLeft w:val="0"/>
                      <w:marRight w:val="0"/>
                      <w:marTop w:val="0"/>
                      <w:marBottom w:val="0"/>
                      <w:divBdr>
                        <w:top w:val="none" w:sz="0" w:space="0" w:color="auto"/>
                        <w:left w:val="none" w:sz="0" w:space="0" w:color="auto"/>
                        <w:bottom w:val="none" w:sz="0" w:space="0" w:color="auto"/>
                        <w:right w:val="none" w:sz="0" w:space="0" w:color="auto"/>
                      </w:divBdr>
                    </w:div>
                    <w:div w:id="884364599">
                      <w:marLeft w:val="0"/>
                      <w:marRight w:val="0"/>
                      <w:marTop w:val="0"/>
                      <w:marBottom w:val="0"/>
                      <w:divBdr>
                        <w:top w:val="none" w:sz="0" w:space="0" w:color="auto"/>
                        <w:left w:val="none" w:sz="0" w:space="0" w:color="auto"/>
                        <w:bottom w:val="none" w:sz="0" w:space="0" w:color="auto"/>
                        <w:right w:val="none" w:sz="0" w:space="0" w:color="auto"/>
                      </w:divBdr>
                      <w:divsChild>
                        <w:div w:id="161567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418965">
              <w:marLeft w:val="0"/>
              <w:marRight w:val="0"/>
              <w:marTop w:val="0"/>
              <w:marBottom w:val="0"/>
              <w:divBdr>
                <w:top w:val="none" w:sz="0" w:space="0" w:color="auto"/>
                <w:left w:val="none" w:sz="0" w:space="0" w:color="auto"/>
                <w:bottom w:val="none" w:sz="0" w:space="0" w:color="auto"/>
                <w:right w:val="none" w:sz="0" w:space="0" w:color="auto"/>
              </w:divBdr>
              <w:divsChild>
                <w:div w:id="398593976">
                  <w:marLeft w:val="0"/>
                  <w:marRight w:val="0"/>
                  <w:marTop w:val="0"/>
                  <w:marBottom w:val="0"/>
                  <w:divBdr>
                    <w:top w:val="none" w:sz="0" w:space="0" w:color="auto"/>
                    <w:left w:val="none" w:sz="0" w:space="0" w:color="auto"/>
                    <w:bottom w:val="none" w:sz="0" w:space="0" w:color="auto"/>
                    <w:right w:val="none" w:sz="0" w:space="0" w:color="auto"/>
                  </w:divBdr>
                  <w:divsChild>
                    <w:div w:id="154031868">
                      <w:marLeft w:val="0"/>
                      <w:marRight w:val="0"/>
                      <w:marTop w:val="0"/>
                      <w:marBottom w:val="0"/>
                      <w:divBdr>
                        <w:top w:val="none" w:sz="0" w:space="0" w:color="auto"/>
                        <w:left w:val="none" w:sz="0" w:space="0" w:color="auto"/>
                        <w:bottom w:val="none" w:sz="0" w:space="0" w:color="auto"/>
                        <w:right w:val="none" w:sz="0" w:space="0" w:color="auto"/>
                      </w:divBdr>
                      <w:divsChild>
                        <w:div w:id="687171488">
                          <w:marLeft w:val="0"/>
                          <w:marRight w:val="0"/>
                          <w:marTop w:val="0"/>
                          <w:marBottom w:val="0"/>
                          <w:divBdr>
                            <w:top w:val="none" w:sz="0" w:space="0" w:color="auto"/>
                            <w:left w:val="none" w:sz="0" w:space="0" w:color="auto"/>
                            <w:bottom w:val="none" w:sz="0" w:space="0" w:color="auto"/>
                            <w:right w:val="none" w:sz="0" w:space="0" w:color="auto"/>
                          </w:divBdr>
                          <w:divsChild>
                            <w:div w:id="156457267">
                              <w:marLeft w:val="0"/>
                              <w:marRight w:val="0"/>
                              <w:marTop w:val="0"/>
                              <w:marBottom w:val="0"/>
                              <w:divBdr>
                                <w:top w:val="none" w:sz="0" w:space="0" w:color="auto"/>
                                <w:left w:val="none" w:sz="0" w:space="0" w:color="auto"/>
                                <w:bottom w:val="none" w:sz="0" w:space="0" w:color="auto"/>
                                <w:right w:val="none" w:sz="0" w:space="0" w:color="auto"/>
                              </w:divBdr>
                              <w:divsChild>
                                <w:div w:id="4742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383095">
      <w:bodyDiv w:val="1"/>
      <w:marLeft w:val="0"/>
      <w:marRight w:val="0"/>
      <w:marTop w:val="0"/>
      <w:marBottom w:val="0"/>
      <w:divBdr>
        <w:top w:val="none" w:sz="0" w:space="0" w:color="auto"/>
        <w:left w:val="none" w:sz="0" w:space="0" w:color="auto"/>
        <w:bottom w:val="none" w:sz="0" w:space="0" w:color="auto"/>
        <w:right w:val="none" w:sz="0" w:space="0" w:color="auto"/>
      </w:divBdr>
    </w:div>
    <w:div w:id="1474832851">
      <w:bodyDiv w:val="1"/>
      <w:marLeft w:val="0"/>
      <w:marRight w:val="0"/>
      <w:marTop w:val="0"/>
      <w:marBottom w:val="0"/>
      <w:divBdr>
        <w:top w:val="none" w:sz="0" w:space="0" w:color="auto"/>
        <w:left w:val="none" w:sz="0" w:space="0" w:color="auto"/>
        <w:bottom w:val="none" w:sz="0" w:space="0" w:color="auto"/>
        <w:right w:val="none" w:sz="0" w:space="0" w:color="auto"/>
      </w:divBdr>
    </w:div>
    <w:div w:id="1500467879">
      <w:bodyDiv w:val="1"/>
      <w:marLeft w:val="0"/>
      <w:marRight w:val="0"/>
      <w:marTop w:val="0"/>
      <w:marBottom w:val="0"/>
      <w:divBdr>
        <w:top w:val="none" w:sz="0" w:space="0" w:color="auto"/>
        <w:left w:val="none" w:sz="0" w:space="0" w:color="auto"/>
        <w:bottom w:val="none" w:sz="0" w:space="0" w:color="auto"/>
        <w:right w:val="none" w:sz="0" w:space="0" w:color="auto"/>
      </w:divBdr>
    </w:div>
    <w:div w:id="1505242061">
      <w:bodyDiv w:val="1"/>
      <w:marLeft w:val="0"/>
      <w:marRight w:val="0"/>
      <w:marTop w:val="0"/>
      <w:marBottom w:val="0"/>
      <w:divBdr>
        <w:top w:val="none" w:sz="0" w:space="0" w:color="auto"/>
        <w:left w:val="none" w:sz="0" w:space="0" w:color="auto"/>
        <w:bottom w:val="none" w:sz="0" w:space="0" w:color="auto"/>
        <w:right w:val="none" w:sz="0" w:space="0" w:color="auto"/>
      </w:divBdr>
    </w:div>
    <w:div w:id="1505245421">
      <w:bodyDiv w:val="1"/>
      <w:marLeft w:val="0"/>
      <w:marRight w:val="0"/>
      <w:marTop w:val="0"/>
      <w:marBottom w:val="0"/>
      <w:divBdr>
        <w:top w:val="none" w:sz="0" w:space="0" w:color="auto"/>
        <w:left w:val="none" w:sz="0" w:space="0" w:color="auto"/>
        <w:bottom w:val="none" w:sz="0" w:space="0" w:color="auto"/>
        <w:right w:val="none" w:sz="0" w:space="0" w:color="auto"/>
      </w:divBdr>
    </w:div>
    <w:div w:id="1521820441">
      <w:bodyDiv w:val="1"/>
      <w:marLeft w:val="0"/>
      <w:marRight w:val="0"/>
      <w:marTop w:val="0"/>
      <w:marBottom w:val="0"/>
      <w:divBdr>
        <w:top w:val="none" w:sz="0" w:space="0" w:color="auto"/>
        <w:left w:val="none" w:sz="0" w:space="0" w:color="auto"/>
        <w:bottom w:val="none" w:sz="0" w:space="0" w:color="auto"/>
        <w:right w:val="none" w:sz="0" w:space="0" w:color="auto"/>
      </w:divBdr>
    </w:div>
    <w:div w:id="1650942573">
      <w:bodyDiv w:val="1"/>
      <w:marLeft w:val="0"/>
      <w:marRight w:val="0"/>
      <w:marTop w:val="0"/>
      <w:marBottom w:val="0"/>
      <w:divBdr>
        <w:top w:val="none" w:sz="0" w:space="0" w:color="auto"/>
        <w:left w:val="none" w:sz="0" w:space="0" w:color="auto"/>
        <w:bottom w:val="none" w:sz="0" w:space="0" w:color="auto"/>
        <w:right w:val="none" w:sz="0" w:space="0" w:color="auto"/>
      </w:divBdr>
    </w:div>
    <w:div w:id="1662465808">
      <w:bodyDiv w:val="1"/>
      <w:marLeft w:val="0"/>
      <w:marRight w:val="0"/>
      <w:marTop w:val="0"/>
      <w:marBottom w:val="0"/>
      <w:divBdr>
        <w:top w:val="none" w:sz="0" w:space="0" w:color="auto"/>
        <w:left w:val="none" w:sz="0" w:space="0" w:color="auto"/>
        <w:bottom w:val="none" w:sz="0" w:space="0" w:color="auto"/>
        <w:right w:val="none" w:sz="0" w:space="0" w:color="auto"/>
      </w:divBdr>
      <w:divsChild>
        <w:div w:id="1938950407">
          <w:marLeft w:val="0"/>
          <w:marRight w:val="0"/>
          <w:marTop w:val="0"/>
          <w:marBottom w:val="0"/>
          <w:divBdr>
            <w:top w:val="none" w:sz="0" w:space="0" w:color="auto"/>
            <w:left w:val="none" w:sz="0" w:space="0" w:color="auto"/>
            <w:bottom w:val="none" w:sz="0" w:space="0" w:color="auto"/>
            <w:right w:val="none" w:sz="0" w:space="0" w:color="auto"/>
          </w:divBdr>
          <w:divsChild>
            <w:div w:id="44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31381">
      <w:bodyDiv w:val="1"/>
      <w:marLeft w:val="0"/>
      <w:marRight w:val="0"/>
      <w:marTop w:val="0"/>
      <w:marBottom w:val="0"/>
      <w:divBdr>
        <w:top w:val="none" w:sz="0" w:space="0" w:color="auto"/>
        <w:left w:val="none" w:sz="0" w:space="0" w:color="auto"/>
        <w:bottom w:val="none" w:sz="0" w:space="0" w:color="auto"/>
        <w:right w:val="none" w:sz="0" w:space="0" w:color="auto"/>
      </w:divBdr>
      <w:divsChild>
        <w:div w:id="339089012">
          <w:marLeft w:val="0"/>
          <w:marRight w:val="0"/>
          <w:marTop w:val="0"/>
          <w:marBottom w:val="0"/>
          <w:divBdr>
            <w:top w:val="none" w:sz="0" w:space="0" w:color="auto"/>
            <w:left w:val="none" w:sz="0" w:space="0" w:color="auto"/>
            <w:bottom w:val="none" w:sz="0" w:space="0" w:color="auto"/>
            <w:right w:val="none" w:sz="0" w:space="0" w:color="auto"/>
          </w:divBdr>
          <w:divsChild>
            <w:div w:id="1000813008">
              <w:marLeft w:val="0"/>
              <w:marRight w:val="0"/>
              <w:marTop w:val="0"/>
              <w:marBottom w:val="0"/>
              <w:divBdr>
                <w:top w:val="none" w:sz="0" w:space="0" w:color="auto"/>
                <w:left w:val="none" w:sz="0" w:space="0" w:color="auto"/>
                <w:bottom w:val="none" w:sz="0" w:space="0" w:color="auto"/>
                <w:right w:val="none" w:sz="0" w:space="0" w:color="auto"/>
              </w:divBdr>
              <w:divsChild>
                <w:div w:id="175391250">
                  <w:marLeft w:val="0"/>
                  <w:marRight w:val="0"/>
                  <w:marTop w:val="0"/>
                  <w:marBottom w:val="0"/>
                  <w:divBdr>
                    <w:top w:val="none" w:sz="0" w:space="0" w:color="auto"/>
                    <w:left w:val="none" w:sz="0" w:space="0" w:color="auto"/>
                    <w:bottom w:val="none" w:sz="0" w:space="0" w:color="auto"/>
                    <w:right w:val="none" w:sz="0" w:space="0" w:color="auto"/>
                  </w:divBdr>
                  <w:divsChild>
                    <w:div w:id="188883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363793">
          <w:marLeft w:val="0"/>
          <w:marRight w:val="0"/>
          <w:marTop w:val="0"/>
          <w:marBottom w:val="0"/>
          <w:divBdr>
            <w:top w:val="none" w:sz="0" w:space="0" w:color="auto"/>
            <w:left w:val="none" w:sz="0" w:space="0" w:color="auto"/>
            <w:bottom w:val="none" w:sz="0" w:space="0" w:color="auto"/>
            <w:right w:val="none" w:sz="0" w:space="0" w:color="auto"/>
          </w:divBdr>
          <w:divsChild>
            <w:div w:id="1263100361">
              <w:marLeft w:val="0"/>
              <w:marRight w:val="0"/>
              <w:marTop w:val="0"/>
              <w:marBottom w:val="0"/>
              <w:divBdr>
                <w:top w:val="none" w:sz="0" w:space="0" w:color="auto"/>
                <w:left w:val="none" w:sz="0" w:space="0" w:color="auto"/>
                <w:bottom w:val="none" w:sz="0" w:space="0" w:color="auto"/>
                <w:right w:val="none" w:sz="0" w:space="0" w:color="auto"/>
              </w:divBdr>
              <w:divsChild>
                <w:div w:id="473066639">
                  <w:marLeft w:val="0"/>
                  <w:marRight w:val="0"/>
                  <w:marTop w:val="0"/>
                  <w:marBottom w:val="0"/>
                  <w:divBdr>
                    <w:top w:val="none" w:sz="0" w:space="0" w:color="auto"/>
                    <w:left w:val="none" w:sz="0" w:space="0" w:color="auto"/>
                    <w:bottom w:val="none" w:sz="0" w:space="0" w:color="auto"/>
                    <w:right w:val="none" w:sz="0" w:space="0" w:color="auto"/>
                  </w:divBdr>
                  <w:divsChild>
                    <w:div w:id="441875178">
                      <w:marLeft w:val="0"/>
                      <w:marRight w:val="0"/>
                      <w:marTop w:val="0"/>
                      <w:marBottom w:val="0"/>
                      <w:divBdr>
                        <w:top w:val="none" w:sz="0" w:space="0" w:color="auto"/>
                        <w:left w:val="none" w:sz="0" w:space="0" w:color="auto"/>
                        <w:bottom w:val="none" w:sz="0" w:space="0" w:color="auto"/>
                        <w:right w:val="none" w:sz="0" w:space="0" w:color="auto"/>
                      </w:divBdr>
                      <w:divsChild>
                        <w:div w:id="775831490">
                          <w:marLeft w:val="0"/>
                          <w:marRight w:val="0"/>
                          <w:marTop w:val="0"/>
                          <w:marBottom w:val="0"/>
                          <w:divBdr>
                            <w:top w:val="none" w:sz="0" w:space="0" w:color="auto"/>
                            <w:left w:val="none" w:sz="0" w:space="0" w:color="auto"/>
                            <w:bottom w:val="none" w:sz="0" w:space="0" w:color="auto"/>
                            <w:right w:val="none" w:sz="0" w:space="0" w:color="auto"/>
                          </w:divBdr>
                          <w:divsChild>
                            <w:div w:id="213466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163060">
      <w:bodyDiv w:val="1"/>
      <w:marLeft w:val="0"/>
      <w:marRight w:val="0"/>
      <w:marTop w:val="0"/>
      <w:marBottom w:val="0"/>
      <w:divBdr>
        <w:top w:val="none" w:sz="0" w:space="0" w:color="auto"/>
        <w:left w:val="none" w:sz="0" w:space="0" w:color="auto"/>
        <w:bottom w:val="none" w:sz="0" w:space="0" w:color="auto"/>
        <w:right w:val="none" w:sz="0" w:space="0" w:color="auto"/>
      </w:divBdr>
    </w:div>
    <w:div w:id="1723401316">
      <w:bodyDiv w:val="1"/>
      <w:marLeft w:val="0"/>
      <w:marRight w:val="0"/>
      <w:marTop w:val="0"/>
      <w:marBottom w:val="0"/>
      <w:divBdr>
        <w:top w:val="none" w:sz="0" w:space="0" w:color="auto"/>
        <w:left w:val="none" w:sz="0" w:space="0" w:color="auto"/>
        <w:bottom w:val="none" w:sz="0" w:space="0" w:color="auto"/>
        <w:right w:val="none" w:sz="0" w:space="0" w:color="auto"/>
      </w:divBdr>
      <w:divsChild>
        <w:div w:id="712733371">
          <w:marLeft w:val="0"/>
          <w:marRight w:val="0"/>
          <w:marTop w:val="0"/>
          <w:marBottom w:val="0"/>
          <w:divBdr>
            <w:top w:val="none" w:sz="0" w:space="0" w:color="auto"/>
            <w:left w:val="none" w:sz="0" w:space="0" w:color="auto"/>
            <w:bottom w:val="none" w:sz="0" w:space="0" w:color="auto"/>
            <w:right w:val="none" w:sz="0" w:space="0" w:color="auto"/>
          </w:divBdr>
          <w:divsChild>
            <w:div w:id="652830782">
              <w:marLeft w:val="0"/>
              <w:marRight w:val="0"/>
              <w:marTop w:val="0"/>
              <w:marBottom w:val="0"/>
              <w:divBdr>
                <w:top w:val="none" w:sz="0" w:space="0" w:color="auto"/>
                <w:left w:val="none" w:sz="0" w:space="0" w:color="auto"/>
                <w:bottom w:val="none" w:sz="0" w:space="0" w:color="auto"/>
                <w:right w:val="none" w:sz="0" w:space="0" w:color="auto"/>
              </w:divBdr>
              <w:divsChild>
                <w:div w:id="2133161860">
                  <w:marLeft w:val="0"/>
                  <w:marRight w:val="0"/>
                  <w:marTop w:val="0"/>
                  <w:marBottom w:val="0"/>
                  <w:divBdr>
                    <w:top w:val="none" w:sz="0" w:space="0" w:color="auto"/>
                    <w:left w:val="none" w:sz="0" w:space="0" w:color="auto"/>
                    <w:bottom w:val="none" w:sz="0" w:space="0" w:color="auto"/>
                    <w:right w:val="none" w:sz="0" w:space="0" w:color="auto"/>
                  </w:divBdr>
                  <w:divsChild>
                    <w:div w:id="16432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552913">
          <w:marLeft w:val="0"/>
          <w:marRight w:val="0"/>
          <w:marTop w:val="0"/>
          <w:marBottom w:val="0"/>
          <w:divBdr>
            <w:top w:val="none" w:sz="0" w:space="0" w:color="auto"/>
            <w:left w:val="none" w:sz="0" w:space="0" w:color="auto"/>
            <w:bottom w:val="none" w:sz="0" w:space="0" w:color="auto"/>
            <w:right w:val="none" w:sz="0" w:space="0" w:color="auto"/>
          </w:divBdr>
          <w:divsChild>
            <w:div w:id="10113227">
              <w:marLeft w:val="0"/>
              <w:marRight w:val="0"/>
              <w:marTop w:val="0"/>
              <w:marBottom w:val="0"/>
              <w:divBdr>
                <w:top w:val="none" w:sz="0" w:space="0" w:color="auto"/>
                <w:left w:val="none" w:sz="0" w:space="0" w:color="auto"/>
                <w:bottom w:val="none" w:sz="0" w:space="0" w:color="auto"/>
                <w:right w:val="none" w:sz="0" w:space="0" w:color="auto"/>
              </w:divBdr>
              <w:divsChild>
                <w:div w:id="2130735302">
                  <w:marLeft w:val="0"/>
                  <w:marRight w:val="0"/>
                  <w:marTop w:val="0"/>
                  <w:marBottom w:val="0"/>
                  <w:divBdr>
                    <w:top w:val="none" w:sz="0" w:space="0" w:color="auto"/>
                    <w:left w:val="none" w:sz="0" w:space="0" w:color="auto"/>
                    <w:bottom w:val="none" w:sz="0" w:space="0" w:color="auto"/>
                    <w:right w:val="none" w:sz="0" w:space="0" w:color="auto"/>
                  </w:divBdr>
                  <w:divsChild>
                    <w:div w:id="747580429">
                      <w:marLeft w:val="0"/>
                      <w:marRight w:val="0"/>
                      <w:marTop w:val="0"/>
                      <w:marBottom w:val="0"/>
                      <w:divBdr>
                        <w:top w:val="none" w:sz="0" w:space="0" w:color="auto"/>
                        <w:left w:val="none" w:sz="0" w:space="0" w:color="auto"/>
                        <w:bottom w:val="none" w:sz="0" w:space="0" w:color="auto"/>
                        <w:right w:val="none" w:sz="0" w:space="0" w:color="auto"/>
                      </w:divBdr>
                      <w:divsChild>
                        <w:div w:id="599411398">
                          <w:marLeft w:val="0"/>
                          <w:marRight w:val="0"/>
                          <w:marTop w:val="0"/>
                          <w:marBottom w:val="0"/>
                          <w:divBdr>
                            <w:top w:val="none" w:sz="0" w:space="0" w:color="auto"/>
                            <w:left w:val="none" w:sz="0" w:space="0" w:color="auto"/>
                            <w:bottom w:val="none" w:sz="0" w:space="0" w:color="auto"/>
                            <w:right w:val="none" w:sz="0" w:space="0" w:color="auto"/>
                          </w:divBdr>
                          <w:divsChild>
                            <w:div w:id="4877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228542">
      <w:bodyDiv w:val="1"/>
      <w:marLeft w:val="0"/>
      <w:marRight w:val="0"/>
      <w:marTop w:val="0"/>
      <w:marBottom w:val="0"/>
      <w:divBdr>
        <w:top w:val="none" w:sz="0" w:space="0" w:color="auto"/>
        <w:left w:val="none" w:sz="0" w:space="0" w:color="auto"/>
        <w:bottom w:val="none" w:sz="0" w:space="0" w:color="auto"/>
        <w:right w:val="none" w:sz="0" w:space="0" w:color="auto"/>
      </w:divBdr>
    </w:div>
    <w:div w:id="1872649072">
      <w:bodyDiv w:val="1"/>
      <w:marLeft w:val="0"/>
      <w:marRight w:val="0"/>
      <w:marTop w:val="0"/>
      <w:marBottom w:val="0"/>
      <w:divBdr>
        <w:top w:val="none" w:sz="0" w:space="0" w:color="auto"/>
        <w:left w:val="none" w:sz="0" w:space="0" w:color="auto"/>
        <w:bottom w:val="none" w:sz="0" w:space="0" w:color="auto"/>
        <w:right w:val="none" w:sz="0" w:space="0" w:color="auto"/>
      </w:divBdr>
    </w:div>
    <w:div w:id="1929923372">
      <w:bodyDiv w:val="1"/>
      <w:marLeft w:val="0"/>
      <w:marRight w:val="0"/>
      <w:marTop w:val="0"/>
      <w:marBottom w:val="0"/>
      <w:divBdr>
        <w:top w:val="none" w:sz="0" w:space="0" w:color="auto"/>
        <w:left w:val="none" w:sz="0" w:space="0" w:color="auto"/>
        <w:bottom w:val="none" w:sz="0" w:space="0" w:color="auto"/>
        <w:right w:val="none" w:sz="0" w:space="0" w:color="auto"/>
      </w:divBdr>
    </w:div>
    <w:div w:id="2087147381">
      <w:bodyDiv w:val="1"/>
      <w:marLeft w:val="0"/>
      <w:marRight w:val="0"/>
      <w:marTop w:val="0"/>
      <w:marBottom w:val="0"/>
      <w:divBdr>
        <w:top w:val="none" w:sz="0" w:space="0" w:color="auto"/>
        <w:left w:val="none" w:sz="0" w:space="0" w:color="auto"/>
        <w:bottom w:val="none" w:sz="0" w:space="0" w:color="auto"/>
        <w:right w:val="none" w:sz="0" w:space="0" w:color="auto"/>
      </w:divBdr>
    </w:div>
    <w:div w:id="208872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1.vsdx"/><Relationship Id="rId18" Type="http://schemas.openxmlformats.org/officeDocument/2006/relationships/image" Target="media/image5.png"/><Relationship Id="rId26" Type="http://schemas.openxmlformats.org/officeDocument/2006/relationships/image" Target="media/image9.png"/><Relationship Id="rId39" Type="http://schemas.microsoft.com/office/2011/relationships/people" Target="people.xml"/><Relationship Id="rId21" Type="http://schemas.openxmlformats.org/officeDocument/2006/relationships/image" Target="media/image7.png"/><Relationship Id="rId34" Type="http://schemas.openxmlformats.org/officeDocument/2006/relationships/image" Target="media/image14.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package" Target="embeddings/Microsoft_Visio___3.vsdx"/><Relationship Id="rId25" Type="http://schemas.openxmlformats.org/officeDocument/2006/relationships/package" Target="embeddings/Microsoft_Visio___7.vsdx"/><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package" Target="embeddings/Microsoft_Visio___4.vsdx"/><Relationship Id="rId29" Type="http://schemas.openxmlformats.org/officeDocument/2006/relationships/package" Target="embeddings/Microsoft_Visio___9.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package" Target="embeddings/Microsoft_Visio___6.vsdx"/><Relationship Id="rId32" Type="http://schemas.openxmlformats.org/officeDocument/2006/relationships/image" Target="media/image12.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package" Target="embeddings/Microsoft_Visio___2.vsdx"/><Relationship Id="rId23" Type="http://schemas.openxmlformats.org/officeDocument/2006/relationships/package" Target="embeddings/Microsoft_Visio___5.vsdx"/><Relationship Id="rId28" Type="http://schemas.openxmlformats.org/officeDocument/2006/relationships/package" Target="embeddings/Microsoft_Visio___8.vsdx"/><Relationship Id="rId36"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6.emf"/><Relationship Id="rId31"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8.emf"/><Relationship Id="rId27" Type="http://schemas.openxmlformats.org/officeDocument/2006/relationships/image" Target="media/image10.png"/><Relationship Id="rId30" Type="http://schemas.openxmlformats.org/officeDocument/2006/relationships/package" Target="embeddings/Microsoft_Visio___10.vsdx"/><Relationship Id="rId35" Type="http://schemas.openxmlformats.org/officeDocument/2006/relationships/image" Target="media/image15.png"/><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7.wmf"/></Relationships>
</file>

<file path=word/theme/theme1.xml><?xml version="1.0" encoding="utf-8"?>
<a:theme xmlns:a="http://schemas.openxmlformats.org/drawingml/2006/main" name="Office 主题">
  <a:themeElements>
    <a:clrScheme name="Office">
      <a:dk1>
        <a:sysClr val="windowText" lastClr="000000"/>
      </a:dk1>
      <a:lt1>
        <a:sysClr val="window" lastClr="C7ED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文档" ma:contentTypeID="0x010100CDD25AFD03BB0946B42468DA3861DE8A" ma:contentTypeVersion="0" ma:contentTypeDescription="新建文档。" ma:contentTypeScope="" ma:versionID="e1ec706df315de4593ef53f6979d9841">
  <xsd:schema xmlns:xsd="http://www.w3.org/2001/XMLSchema" xmlns:xs="http://www.w3.org/2001/XMLSchema" xmlns:p="http://schemas.microsoft.com/office/2006/metadata/properties" targetNamespace="http://schemas.microsoft.com/office/2006/metadata/properties" ma:root="true" ma:fieldsID="9adfd09ad98667f9c194c646e975416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D8E32-A8BF-4931-947B-0BBAE10270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26ECDC-5268-444A-9BED-2B3CD94556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8C1B038-EAB4-4FCD-A559-5E44B049EE24}">
  <ds:schemaRefs>
    <ds:schemaRef ds:uri="http://schemas.microsoft.com/sharepoint/v3/contenttype/forms"/>
  </ds:schemaRefs>
</ds:datastoreItem>
</file>

<file path=customXml/itemProps4.xml><?xml version="1.0" encoding="utf-8"?>
<ds:datastoreItem xmlns:ds="http://schemas.openxmlformats.org/officeDocument/2006/customXml" ds:itemID="{7B70C2C1-C735-45C8-8952-E292C886D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4934</TotalTime>
  <Pages>12</Pages>
  <Words>1900</Words>
  <Characters>10835</Characters>
  <Application>Microsoft Office Word</Application>
  <DocSecurity>0</DocSecurity>
  <Lines>90</Lines>
  <Paragraphs>25</Paragraphs>
  <ScaleCrop>false</ScaleCrop>
  <Manager/>
  <Company/>
  <LinksUpToDate>false</LinksUpToDate>
  <CharactersWithSpaces>12710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李盟</dc:creator>
  <cp:lastModifiedBy>赵元</cp:lastModifiedBy>
  <cp:revision>297</cp:revision>
  <cp:lastPrinted>2016-06-23T07:25:00Z</cp:lastPrinted>
  <dcterms:created xsi:type="dcterms:W3CDTF">2016-01-22T05:36:00Z</dcterms:created>
  <dcterms:modified xsi:type="dcterms:W3CDTF">2019-02-12T08:19:00Z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e8315038-4682-42c5-933a-e2f0fc5dbef7</vt:lpwstr>
  </property>
  <property fmtid="{D5CDD505-2E9C-101B-9397-08002B2CF9AE}" pid="3" name="ContentTypeId">
    <vt:lpwstr>0x010100CDD25AFD03BB0946B42468DA3861DE8A</vt:lpwstr>
  </property>
</Properties>
</file>